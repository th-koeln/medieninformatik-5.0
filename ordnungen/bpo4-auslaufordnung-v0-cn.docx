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54566" w14:textId="77777777" w:rsidR="00B702C8" w:rsidRDefault="00BB3A52" w:rsidP="009E3F02">
      <w:pPr>
        <w:pStyle w:val="FlietextTH"/>
      </w:pPr>
      <w:r w:rsidRPr="0060313C">
        <w:rPr>
          <w:noProof/>
        </w:rPr>
        <mc:AlternateContent>
          <mc:Choice Requires="wps">
            <w:drawing>
              <wp:anchor distT="215900" distB="2160270" distL="114300" distR="114300" simplePos="0" relativeHeight="251653120" behindDoc="0" locked="1" layoutInCell="1" allowOverlap="1" wp14:anchorId="177403AC" wp14:editId="58BDA7F6">
                <wp:simplePos x="0" y="0"/>
                <wp:positionH relativeFrom="page">
                  <wp:posOffset>948055</wp:posOffset>
                </wp:positionH>
                <wp:positionV relativeFrom="page">
                  <wp:posOffset>1801495</wp:posOffset>
                </wp:positionV>
                <wp:extent cx="4821555" cy="7335520"/>
                <wp:effectExtent l="0" t="0" r="17145" b="17780"/>
                <wp:wrapTopAndBottom/>
                <wp:docPr id="5"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1555" cy="7335520"/>
                        </a:xfrm>
                        <a:prstGeom prst="rect">
                          <a:avLst/>
                        </a:prstGeom>
                        <a:noFill/>
                        <a:ln>
                          <a:noFill/>
                        </a:ln>
                      </wps:spPr>
                      <wps:txbx>
                        <w:txbxContent>
                          <w:p w14:paraId="5CFBFD40" w14:textId="77777777" w:rsidR="00A109CA" w:rsidRPr="005B6E35" w:rsidRDefault="00A109CA" w:rsidP="005B6E35">
                            <w:pPr>
                              <w:pStyle w:val="TitelTitelseite155pt"/>
                              <w:rPr>
                                <w:rStyle w:val="fettTH"/>
                                <w:b w:val="0"/>
                              </w:rPr>
                            </w:pPr>
                            <w:r w:rsidRPr="005B6E35">
                              <w:rPr>
                                <w:rStyle w:val="fettTH"/>
                                <w:b w:val="0"/>
                              </w:rPr>
                              <w:t>Auslaufordnung</w:t>
                            </w:r>
                          </w:p>
                          <w:p w14:paraId="5E02AC45" w14:textId="77777777" w:rsidR="00A109CA" w:rsidRPr="005B6E35" w:rsidRDefault="00A109CA" w:rsidP="005B6E35">
                            <w:pPr>
                              <w:pStyle w:val="TitelTitelseite155pt"/>
                              <w:rPr>
                                <w:rStyle w:val="fettTH"/>
                                <w:b w:val="0"/>
                              </w:rPr>
                            </w:pPr>
                            <w:r w:rsidRPr="005B6E35">
                              <w:rPr>
                                <w:rStyle w:val="fettTH"/>
                                <w:b w:val="0"/>
                              </w:rPr>
                              <w:t>für den Studiengang</w:t>
                            </w:r>
                            <w:ins w:id="0" w:author="Christian Noss (cnoss)" w:date="2023-10-29T13:25:00Z">
                              <w:r w:rsidR="003276C0">
                                <w:rPr>
                                  <w:rStyle w:val="fettTH"/>
                                  <w:b w:val="0"/>
                                </w:rPr>
                                <w:t xml:space="preserve"> Medieninformatik</w:t>
                              </w:r>
                            </w:ins>
                            <w:del w:id="1" w:author="Christian Noss (cnoss)" w:date="2023-10-29T13:25:00Z">
                              <w:r w:rsidRPr="005B6E35" w:rsidDel="003276C0">
                                <w:rPr>
                                  <w:rStyle w:val="fettTH"/>
                                  <w:b w:val="0"/>
                                </w:rPr>
                                <w:delText xml:space="preserve"> …</w:delText>
                              </w:r>
                            </w:del>
                          </w:p>
                          <w:p w14:paraId="7CF4D983" w14:textId="77777777" w:rsidR="00A109CA" w:rsidRDefault="00A109CA" w:rsidP="005B6E35">
                            <w:pPr>
                              <w:pStyle w:val="TitelTitelseite155pt"/>
                              <w:rPr>
                                <w:rStyle w:val="fettTH"/>
                                <w:b w:val="0"/>
                              </w:rPr>
                            </w:pPr>
                            <w:r w:rsidRPr="005B6E35">
                              <w:rPr>
                                <w:rStyle w:val="fettTH"/>
                                <w:b w:val="0"/>
                              </w:rPr>
                              <w:t xml:space="preserve">mit dem Abschlussgrad </w:t>
                            </w:r>
                            <w:ins w:id="2" w:author="Christian Noss (cnoss)" w:date="2023-10-29T13:25:00Z">
                              <w:r w:rsidR="003276C0">
                                <w:rPr>
                                  <w:rStyle w:val="fettTH"/>
                                  <w:b w:val="0"/>
                                </w:rPr>
                                <w:t xml:space="preserve">Bachelor </w:t>
                              </w:r>
                              <w:proofErr w:type="spellStart"/>
                              <w:r w:rsidR="003276C0">
                                <w:rPr>
                                  <w:rStyle w:val="fettTH"/>
                                  <w:b w:val="0"/>
                                </w:rPr>
                                <w:t>of</w:t>
                              </w:r>
                              <w:proofErr w:type="spellEnd"/>
                              <w:r w:rsidR="003276C0">
                                <w:rPr>
                                  <w:rStyle w:val="fettTH"/>
                                  <w:b w:val="0"/>
                                </w:rPr>
                                <w:t xml:space="preserve"> Science</w:t>
                              </w:r>
                            </w:ins>
                            <w:del w:id="3" w:author="Christian Noss (cnoss)" w:date="2023-10-29T13:25:00Z">
                              <w:r w:rsidRPr="005B6E35" w:rsidDel="003276C0">
                                <w:rPr>
                                  <w:rStyle w:val="fettTH"/>
                                  <w:b w:val="0"/>
                                </w:rPr>
                                <w:delText>…</w:delText>
                              </w:r>
                            </w:del>
                          </w:p>
                          <w:p w14:paraId="0BC46C46" w14:textId="77777777" w:rsidR="005E67BD" w:rsidRPr="005E67BD" w:rsidRDefault="005E67BD" w:rsidP="005E67BD">
                            <w:pPr>
                              <w:pStyle w:val="TitelTitelseite155pt"/>
                              <w:rPr>
                                <w:rStyle w:val="fettTH"/>
                                <w:b w:val="0"/>
                              </w:rPr>
                            </w:pPr>
                            <w:r w:rsidRPr="005E67BD">
                              <w:rPr>
                                <w:rStyle w:val="fettTH"/>
                                <w:b w:val="0"/>
                              </w:rPr>
                              <w:t>nach der Prüfungsordnung vom</w:t>
                            </w:r>
                            <w:r w:rsidR="004226EA">
                              <w:rPr>
                                <w:rStyle w:val="fettTH"/>
                                <w:b w:val="0"/>
                              </w:rPr>
                              <w:t xml:space="preserve"> 24.11.2017</w:t>
                            </w:r>
                          </w:p>
                          <w:p w14:paraId="46F2DEB2" w14:textId="77777777" w:rsidR="005E67BD" w:rsidRPr="005B6E35" w:rsidRDefault="005E67BD" w:rsidP="005E67BD">
                            <w:pPr>
                              <w:pStyle w:val="TitelTitelseite155pt"/>
                              <w:rPr>
                                <w:rStyle w:val="fettTH"/>
                                <w:b w:val="0"/>
                              </w:rPr>
                            </w:pPr>
                            <w:r w:rsidRPr="005E67BD">
                              <w:rPr>
                                <w:rStyle w:val="fettTH"/>
                                <w:b w:val="0"/>
                              </w:rPr>
                              <w:t xml:space="preserve">(Amtliche Mitteilung Nr. </w:t>
                            </w:r>
                            <w:r w:rsidR="004226EA">
                              <w:rPr>
                                <w:rStyle w:val="fettTH"/>
                                <w:b w:val="0"/>
                              </w:rPr>
                              <w:t>41</w:t>
                            </w:r>
                            <w:r w:rsidRPr="005E67BD">
                              <w:rPr>
                                <w:rStyle w:val="fettTH"/>
                                <w:b w:val="0"/>
                              </w:rPr>
                              <w:t>/</w:t>
                            </w:r>
                            <w:r w:rsidR="004226EA">
                              <w:rPr>
                                <w:rStyle w:val="fettTH"/>
                                <w:b w:val="0"/>
                              </w:rPr>
                              <w:t>2017</w:t>
                            </w:r>
                            <w:r w:rsidRPr="005E67BD">
                              <w:rPr>
                                <w:rStyle w:val="fettTH"/>
                                <w:b w:val="0"/>
                              </w:rPr>
                              <w:t>)</w:t>
                            </w:r>
                          </w:p>
                          <w:p w14:paraId="7E3B8553" w14:textId="77777777" w:rsidR="00A109CA" w:rsidRPr="005B6E35" w:rsidRDefault="00A109CA" w:rsidP="005B6E35">
                            <w:pPr>
                              <w:pStyle w:val="TitelTitelseite155pt"/>
                              <w:rPr>
                                <w:rStyle w:val="fettTH"/>
                                <w:b w:val="0"/>
                              </w:rPr>
                            </w:pPr>
                            <w:r w:rsidRPr="005B6E35">
                              <w:rPr>
                                <w:rStyle w:val="fettTH"/>
                                <w:b w:val="0"/>
                              </w:rPr>
                              <w:t>an der Fakultät für</w:t>
                            </w:r>
                            <w:r w:rsidR="004226EA">
                              <w:rPr>
                                <w:rStyle w:val="fettTH"/>
                                <w:b w:val="0"/>
                              </w:rPr>
                              <w:t xml:space="preserve"> </w:t>
                            </w:r>
                            <w:r w:rsidR="004226EA" w:rsidRPr="004226EA">
                              <w:rPr>
                                <w:rFonts w:ascii="Arial" w:hAnsi="Arial"/>
                              </w:rPr>
                              <w:t>Fakultät für Informatik und Ingenieurwissenschaften</w:t>
                            </w:r>
                          </w:p>
                          <w:p w14:paraId="6A986DE6" w14:textId="77777777" w:rsidR="00763A01" w:rsidRDefault="00A109CA" w:rsidP="005B6E35">
                            <w:pPr>
                              <w:pStyle w:val="TitelTitelseite155pt"/>
                              <w:rPr>
                                <w:rStyle w:val="fettTH"/>
                              </w:rPr>
                            </w:pPr>
                            <w:r w:rsidRPr="005B6E35">
                              <w:rPr>
                                <w:rStyle w:val="fettTH"/>
                                <w:b w:val="0"/>
                              </w:rPr>
                              <w:t>der Technischen Hochschule Köln</w:t>
                            </w:r>
                          </w:p>
                          <w:p w14:paraId="672A6659" w14:textId="77777777" w:rsidR="00694724" w:rsidRPr="001916A0" w:rsidRDefault="00694724" w:rsidP="00A109CA">
                            <w:pPr>
                              <w:pStyle w:val="SubheadTitelseiteTH"/>
                              <w:spacing w:after="0"/>
                              <w:rPr>
                                <w:rFonts w:ascii="Myriad Pro" w:hAnsi="Myriad Pro"/>
                              </w:rPr>
                            </w:pPr>
                          </w:p>
                          <w:p w14:paraId="7E234B24" w14:textId="72F9768D" w:rsidR="00B702C8" w:rsidRDefault="00A109CA" w:rsidP="00A109CA">
                            <w:pPr>
                              <w:pStyle w:val="DachzeileSubheadTitelseiteTH"/>
                              <w:spacing w:after="0"/>
                            </w:pPr>
                            <w:r w:rsidRPr="00A109CA">
                              <w:t xml:space="preserve">Vom </w:t>
                            </w:r>
                            <w:ins w:id="4" w:author="Christian Noss (cnoss)" w:date="2023-10-29T13:08:00Z">
                              <w:del w:id="5" w:author="Christian Noss (cnoss) [2]" w:date="2023-12-13T13:02:00Z">
                                <w:r w:rsidR="004226EA" w:rsidDel="00353D82">
                                  <w:delText>29</w:delText>
                                </w:r>
                              </w:del>
                            </w:ins>
                            <w:ins w:id="6" w:author="Christian Noss (cnoss) [2]" w:date="2023-12-13T13:02:00Z">
                              <w:r w:rsidR="00353D82">
                                <w:t>13</w:t>
                              </w:r>
                            </w:ins>
                            <w:del w:id="7" w:author="Christian Noss (cnoss)" w:date="2023-10-29T13:08:00Z">
                              <w:r w:rsidRPr="00A109CA" w:rsidDel="004226EA">
                                <w:delText>XX</w:delText>
                              </w:r>
                            </w:del>
                            <w:r w:rsidRPr="00A109CA">
                              <w:t xml:space="preserve">. </w:t>
                            </w:r>
                            <w:ins w:id="8" w:author="Christian Noss (cnoss)" w:date="2023-10-29T13:08:00Z">
                              <w:del w:id="9" w:author="Christian Noss (cnoss) [2]" w:date="2023-12-13T13:02:00Z">
                                <w:r w:rsidR="004226EA" w:rsidDel="00353D82">
                                  <w:delText>Oktober</w:delText>
                                </w:r>
                              </w:del>
                            </w:ins>
                            <w:del w:id="10" w:author="Christian Noss (cnoss) [2]" w:date="2023-12-13T13:02:00Z">
                              <w:r w:rsidRPr="00A109CA" w:rsidDel="00353D82">
                                <w:delText>Monat</w:delText>
                              </w:r>
                            </w:del>
                            <w:ins w:id="11" w:author="Christian Noss (cnoss) [2]" w:date="2023-12-13T13:02:00Z">
                              <w:r w:rsidR="00353D82">
                                <w:t>Dezember</w:t>
                              </w:r>
                            </w:ins>
                            <w:r w:rsidRPr="00A109CA">
                              <w:t xml:space="preserve"> 20</w:t>
                            </w:r>
                            <w:ins w:id="12" w:author="Christian Noss (cnoss)" w:date="2023-10-29T13:08:00Z">
                              <w:r w:rsidR="004226EA">
                                <w:t>23</w:t>
                              </w:r>
                            </w:ins>
                            <w:del w:id="13" w:author="Christian Noss (cnoss)" w:date="2023-10-29T13:08:00Z">
                              <w:r w:rsidRPr="00A109CA" w:rsidDel="004226EA">
                                <w:delText>XX</w:delText>
                              </w:r>
                            </w:del>
                          </w:p>
                          <w:p w14:paraId="0A37501D" w14:textId="77777777" w:rsidR="009D1D59" w:rsidRDefault="009D1D59" w:rsidP="00A109CA">
                            <w:pPr>
                              <w:pStyle w:val="DachzeileSubheadTitelseiteTH"/>
                              <w:spacing w:after="0"/>
                            </w:pPr>
                          </w:p>
                          <w:p w14:paraId="5DAB6C7B" w14:textId="77777777" w:rsidR="009D1D59" w:rsidRDefault="009D1D59" w:rsidP="00A109CA">
                            <w:pPr>
                              <w:pStyle w:val="DachzeileSubheadTitelseiteTH"/>
                              <w:spacing w:after="0"/>
                            </w:pPr>
                          </w:p>
                          <w:p w14:paraId="02EB378F" w14:textId="77777777" w:rsidR="009D1D59" w:rsidRDefault="009D1D59" w:rsidP="009D1D59">
                            <w:pPr>
                              <w:pStyle w:val="DachzeileSubheadTitelseiteTH"/>
                              <w:spacing w:after="0"/>
                            </w:pPr>
                          </w:p>
                          <w:p w14:paraId="3FD811C3" w14:textId="77777777" w:rsidR="005E67BD" w:rsidRPr="005E67BD" w:rsidRDefault="005E67BD" w:rsidP="005E67BD">
                            <w:pPr>
                              <w:spacing w:after="0" w:line="317" w:lineRule="auto"/>
                              <w:rPr>
                                <w:color w:val="C00009" w:themeColor="accent1"/>
                                <w:sz w:val="24"/>
                                <w:szCs w:val="21"/>
                              </w:rPr>
                            </w:pPr>
                            <w:r w:rsidRPr="005E67BD">
                              <w:rPr>
                                <w:color w:val="C00009" w:themeColor="accent1"/>
                                <w:sz w:val="24"/>
                                <w:szCs w:val="21"/>
                              </w:rPr>
                              <w:t xml:space="preserve">Passen Sie dieses Muster bitte auf Ihren Regelungsbedarf an und </w:t>
                            </w:r>
                            <w:r w:rsidRPr="005E67BD">
                              <w:rPr>
                                <w:color w:val="C00009" w:themeColor="accent1"/>
                                <w:sz w:val="24"/>
                                <w:szCs w:val="21"/>
                              </w:rPr>
                              <w:br/>
                              <w:t xml:space="preserve">schicken es mit der Auslaufplanung (bitte als Anlage in das Dokument aufnehmen) und ggf. schon mit dem Fakultätsratsbeschluss über die jeweilige Teamleitung in R3 zur rechtlichen Prüfung. </w:t>
                            </w:r>
                          </w:p>
                          <w:p w14:paraId="6A05A809" w14:textId="77777777" w:rsidR="00594E5A" w:rsidRDefault="00594E5A" w:rsidP="00594E5A">
                            <w:pPr>
                              <w:pStyle w:val="FlietextTH"/>
                            </w:pPr>
                          </w:p>
                          <w:p w14:paraId="5A39BBE3" w14:textId="77777777" w:rsidR="00594E5A" w:rsidRDefault="00594E5A" w:rsidP="00594E5A">
                            <w:pPr>
                              <w:pStyle w:val="FlietextTH"/>
                            </w:pPr>
                          </w:p>
                          <w:p w14:paraId="1C4AADD7" w14:textId="77777777" w:rsidR="00A109CA" w:rsidRDefault="00A109CA" w:rsidP="00594E5A">
                            <w:pPr>
                              <w:pStyle w:val="FlietextTH"/>
                              <w:spacing w:beforeLines="1200" w:before="2880"/>
                            </w:pPr>
                            <w:r w:rsidRPr="00A109CA">
                              <w:t>A</w:t>
                            </w:r>
                            <w:r w:rsidR="00594E5A" w:rsidRPr="00A109CA">
                              <w:t>ufgrund des § 2 Abs. 4 und des § 64 Abs. 1 des Gesetzes über die Hochschulen des Landes Nordrhein-Westfalen (Hochschulgesetz - HG) vom 16. S</w:t>
                            </w:r>
                            <w:r w:rsidR="00A26E94">
                              <w:t xml:space="preserve">eptember 2014 (GV. NRW. S. 547), zuletzt geändert durch Gesetz vom 30. Juni 2022 (GV. NRW S. 780b) </w:t>
                            </w:r>
                            <w:r w:rsidR="00594E5A" w:rsidRPr="00A109CA">
                              <w:t>hat die Technische Hochschule Köln die folgende Auslaufordnung als Satzung erlassen</w:t>
                            </w:r>
                            <w:r w:rsidR="00594E5A">
                              <w:t>:</w:t>
                            </w:r>
                          </w:p>
                          <w:p w14:paraId="41C8F396" w14:textId="77777777" w:rsidR="00594E5A" w:rsidRDefault="00594E5A" w:rsidP="009D1D59">
                            <w:pPr>
                              <w:pStyle w:val="FlietextTH"/>
                              <w:spacing w:beforeLines="1800" w:before="4320"/>
                            </w:pPr>
                          </w:p>
                          <w:p w14:paraId="72A3D3EC" w14:textId="77777777" w:rsidR="00594E5A" w:rsidRDefault="00594E5A" w:rsidP="009D1D59">
                            <w:pPr>
                              <w:pStyle w:val="FlietextTH"/>
                              <w:spacing w:beforeLines="1800" w:before="4320"/>
                            </w:pPr>
                          </w:p>
                          <w:p w14:paraId="3F76D9C4" w14:textId="77777777" w:rsidR="00594E5A" w:rsidRPr="001916A0" w:rsidRDefault="00594E5A" w:rsidP="009D1D59">
                            <w:pPr>
                              <w:pStyle w:val="FlietextTH"/>
                              <w:spacing w:beforeLines="1800" w:before="4320"/>
                            </w:pPr>
                            <w:r w:rsidRPr="00A109CA">
                              <w:t>und des § 2 Abs. 4 und des § 64 Abs. 1 des Gesetzes über die Hochschulen des Landes Nordrhein-Westfalen (Hochschulgesetz - HG) vom 16. September 2014 (GV. NRW. S. 547) in der Fassung des Gesetzes zur Änderung des Hochschulgesetzes vom 12. Juli 2019 (GV. NRW. S</w:t>
                            </w:r>
                            <w:r>
                              <w:t>.</w:t>
                            </w:r>
                            <w:r w:rsidRPr="00A109CA">
                              <w:t xml:space="preserve"> 425), geändert durch Artikel </w:t>
                            </w:r>
                            <w:r>
                              <w:t>1</w:t>
                            </w:r>
                            <w:r w:rsidRPr="00A109CA">
                              <w:t xml:space="preserve"> des Gesetzes </w:t>
                            </w:r>
                            <w:r>
                              <w:t xml:space="preserve">hinsichtlich weiterer Maßnahmen zur Bewältigung der Corona-Pandemie im Hochschulbereich </w:t>
                            </w:r>
                            <w:r w:rsidRPr="00A109CA">
                              <w:t>vom 1.</w:t>
                            </w:r>
                            <w:r>
                              <w:t xml:space="preserve"> Dezember</w:t>
                            </w:r>
                            <w:r w:rsidRPr="00A109CA">
                              <w:t xml:space="preserve"> 2020 (GV. NRW. S. </w:t>
                            </w:r>
                            <w:r>
                              <w:t>111</w:t>
                            </w:r>
                            <w:r w:rsidRPr="00A109CA">
                              <w:t>0), hat die Technische Hochschule Köln die folgende Auslaufordnung als Satzung erlassen</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7403AC" id="_x0000_t202" coordsize="21600,21600" o:spt="202" path="m,l,21600r21600,l21600,xe">
                <v:stroke joinstyle="miter"/>
                <v:path gradientshapeok="t" o:connecttype="rect"/>
              </v:shapetype>
              <v:shape id="Text Box 62" o:spid="_x0000_s1026" type="#_x0000_t202" style="position:absolute;margin-left:74.65pt;margin-top:141.85pt;width:379.65pt;height:577.6pt;z-index:251653120;visibility:visible;mso-wrap-style:square;mso-width-percent:0;mso-height-percent:0;mso-wrap-distance-left:9pt;mso-wrap-distance-top:17pt;mso-wrap-distance-right:9pt;mso-wrap-distance-bottom:170.1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" filled="f" stroked="f">
                <v:textbox inset="0,0,0,0">
                  <w:txbxContent>
                    <w:p w14:paraId="5CFBFD40" w14:textId="77777777" w:rsidR="00A109CA" w:rsidRPr="005B6E35" w:rsidRDefault="00A109CA" w:rsidP="005B6E35">
                      <w:pPr>
                        <w:pStyle w:val="TitelTitelseite155pt"/>
                        <w:rPr>
                          <w:rStyle w:val="fettTH"/>
                          <w:b w:val="0"/>
                        </w:rPr>
                      </w:pPr>
                      <w:r w:rsidRPr="005B6E35">
                        <w:rPr>
                          <w:rStyle w:val="fettTH"/>
                          <w:b w:val="0"/>
                        </w:rPr>
                        <w:t>Auslaufordnung</w:t>
                      </w:r>
                    </w:p>
                    <w:p w14:paraId="5E02AC45" w14:textId="77777777" w:rsidR="00A109CA" w:rsidRPr="005B6E35" w:rsidRDefault="00A109CA" w:rsidP="005B6E35">
                      <w:pPr>
                        <w:pStyle w:val="TitelTitelseite155pt"/>
                        <w:rPr>
                          <w:rStyle w:val="fettTH"/>
                          <w:b w:val="0"/>
                        </w:rPr>
                      </w:pPr>
                      <w:r w:rsidRPr="005B6E35">
                        <w:rPr>
                          <w:rStyle w:val="fettTH"/>
                          <w:b w:val="0"/>
                        </w:rPr>
                        <w:t>für den Studiengang</w:t>
                      </w:r>
                      <w:ins w:id="14" w:author="Christian Noss (cnoss)" w:date="2023-10-29T13:25:00Z">
                        <w:r w:rsidR="003276C0">
                          <w:rPr>
                            <w:rStyle w:val="fettTH"/>
                            <w:b w:val="0"/>
                          </w:rPr>
                          <w:t xml:space="preserve"> Medieninformatik</w:t>
                        </w:r>
                      </w:ins>
                      <w:del w:id="15" w:author="Christian Noss (cnoss)" w:date="2023-10-29T13:25:00Z">
                        <w:r w:rsidRPr="005B6E35" w:rsidDel="003276C0">
                          <w:rPr>
                            <w:rStyle w:val="fettTH"/>
                            <w:b w:val="0"/>
                          </w:rPr>
                          <w:delText xml:space="preserve"> …</w:delText>
                        </w:r>
                      </w:del>
                    </w:p>
                    <w:p w14:paraId="7CF4D983" w14:textId="77777777" w:rsidR="00A109CA" w:rsidRDefault="00A109CA" w:rsidP="005B6E35">
                      <w:pPr>
                        <w:pStyle w:val="TitelTitelseite155pt"/>
                        <w:rPr>
                          <w:rStyle w:val="fettTH"/>
                          <w:b w:val="0"/>
                        </w:rPr>
                      </w:pPr>
                      <w:r w:rsidRPr="005B6E35">
                        <w:rPr>
                          <w:rStyle w:val="fettTH"/>
                          <w:b w:val="0"/>
                        </w:rPr>
                        <w:t xml:space="preserve">mit dem Abschlussgrad </w:t>
                      </w:r>
                      <w:ins w:id="16" w:author="Christian Noss (cnoss)" w:date="2023-10-29T13:25:00Z">
                        <w:r w:rsidR="003276C0">
                          <w:rPr>
                            <w:rStyle w:val="fettTH"/>
                            <w:b w:val="0"/>
                          </w:rPr>
                          <w:t xml:space="preserve">Bachelor </w:t>
                        </w:r>
                        <w:proofErr w:type="spellStart"/>
                        <w:r w:rsidR="003276C0">
                          <w:rPr>
                            <w:rStyle w:val="fettTH"/>
                            <w:b w:val="0"/>
                          </w:rPr>
                          <w:t>of</w:t>
                        </w:r>
                        <w:proofErr w:type="spellEnd"/>
                        <w:r w:rsidR="003276C0">
                          <w:rPr>
                            <w:rStyle w:val="fettTH"/>
                            <w:b w:val="0"/>
                          </w:rPr>
                          <w:t xml:space="preserve"> Science</w:t>
                        </w:r>
                      </w:ins>
                      <w:del w:id="17" w:author="Christian Noss (cnoss)" w:date="2023-10-29T13:25:00Z">
                        <w:r w:rsidRPr="005B6E35" w:rsidDel="003276C0">
                          <w:rPr>
                            <w:rStyle w:val="fettTH"/>
                            <w:b w:val="0"/>
                          </w:rPr>
                          <w:delText>…</w:delText>
                        </w:r>
                      </w:del>
                    </w:p>
                    <w:p w14:paraId="0BC46C46" w14:textId="77777777" w:rsidR="005E67BD" w:rsidRPr="005E67BD" w:rsidRDefault="005E67BD" w:rsidP="005E67BD">
                      <w:pPr>
                        <w:pStyle w:val="TitelTitelseite155pt"/>
                        <w:rPr>
                          <w:rStyle w:val="fettTH"/>
                          <w:b w:val="0"/>
                        </w:rPr>
                      </w:pPr>
                      <w:r w:rsidRPr="005E67BD">
                        <w:rPr>
                          <w:rStyle w:val="fettTH"/>
                          <w:b w:val="0"/>
                        </w:rPr>
                        <w:t>nach der Prüfungsordnung vom</w:t>
                      </w:r>
                      <w:r w:rsidR="004226EA">
                        <w:rPr>
                          <w:rStyle w:val="fettTH"/>
                          <w:b w:val="0"/>
                        </w:rPr>
                        <w:t xml:space="preserve"> 24.11.2017</w:t>
                      </w:r>
                    </w:p>
                    <w:p w14:paraId="46F2DEB2" w14:textId="77777777" w:rsidR="005E67BD" w:rsidRPr="005B6E35" w:rsidRDefault="005E67BD" w:rsidP="005E67BD">
                      <w:pPr>
                        <w:pStyle w:val="TitelTitelseite155pt"/>
                        <w:rPr>
                          <w:rStyle w:val="fettTH"/>
                          <w:b w:val="0"/>
                        </w:rPr>
                      </w:pPr>
                      <w:r w:rsidRPr="005E67BD">
                        <w:rPr>
                          <w:rStyle w:val="fettTH"/>
                          <w:b w:val="0"/>
                        </w:rPr>
                        <w:t xml:space="preserve">(Amtliche Mitteilung Nr. </w:t>
                      </w:r>
                      <w:r w:rsidR="004226EA">
                        <w:rPr>
                          <w:rStyle w:val="fettTH"/>
                          <w:b w:val="0"/>
                        </w:rPr>
                        <w:t>41</w:t>
                      </w:r>
                      <w:r w:rsidRPr="005E67BD">
                        <w:rPr>
                          <w:rStyle w:val="fettTH"/>
                          <w:b w:val="0"/>
                        </w:rPr>
                        <w:t>/</w:t>
                      </w:r>
                      <w:r w:rsidR="004226EA">
                        <w:rPr>
                          <w:rStyle w:val="fettTH"/>
                          <w:b w:val="0"/>
                        </w:rPr>
                        <w:t>2017</w:t>
                      </w:r>
                      <w:r w:rsidRPr="005E67BD">
                        <w:rPr>
                          <w:rStyle w:val="fettTH"/>
                          <w:b w:val="0"/>
                        </w:rPr>
                        <w:t>)</w:t>
                      </w:r>
                    </w:p>
                    <w:p w14:paraId="7E3B8553" w14:textId="77777777" w:rsidR="00A109CA" w:rsidRPr="005B6E35" w:rsidRDefault="00A109CA" w:rsidP="005B6E35">
                      <w:pPr>
                        <w:pStyle w:val="TitelTitelseite155pt"/>
                        <w:rPr>
                          <w:rStyle w:val="fettTH"/>
                          <w:b w:val="0"/>
                        </w:rPr>
                      </w:pPr>
                      <w:r w:rsidRPr="005B6E35">
                        <w:rPr>
                          <w:rStyle w:val="fettTH"/>
                          <w:b w:val="0"/>
                        </w:rPr>
                        <w:t>an der Fakultät für</w:t>
                      </w:r>
                      <w:r w:rsidR="004226EA">
                        <w:rPr>
                          <w:rStyle w:val="fettTH"/>
                          <w:b w:val="0"/>
                        </w:rPr>
                        <w:t xml:space="preserve"> </w:t>
                      </w:r>
                      <w:r w:rsidR="004226EA" w:rsidRPr="004226EA">
                        <w:rPr>
                          <w:rFonts w:ascii="Arial" w:hAnsi="Arial"/>
                        </w:rPr>
                        <w:t>Fakultät für Informatik und Ingenieurwissenschaften</w:t>
                      </w:r>
                    </w:p>
                    <w:p w14:paraId="6A986DE6" w14:textId="77777777" w:rsidR="00763A01" w:rsidRDefault="00A109CA" w:rsidP="005B6E35">
                      <w:pPr>
                        <w:pStyle w:val="TitelTitelseite155pt"/>
                        <w:rPr>
                          <w:rStyle w:val="fettTH"/>
                        </w:rPr>
                      </w:pPr>
                      <w:r w:rsidRPr="005B6E35">
                        <w:rPr>
                          <w:rStyle w:val="fettTH"/>
                          <w:b w:val="0"/>
                        </w:rPr>
                        <w:t>der Technischen Hochschule Köln</w:t>
                      </w:r>
                    </w:p>
                    <w:p w14:paraId="672A6659" w14:textId="77777777" w:rsidR="00694724" w:rsidRPr="001916A0" w:rsidRDefault="00694724" w:rsidP="00A109CA">
                      <w:pPr>
                        <w:pStyle w:val="SubheadTitelseiteTH"/>
                        <w:spacing w:after="0"/>
                        <w:rPr>
                          <w:rFonts w:ascii="Myriad Pro" w:hAnsi="Myriad Pro"/>
                        </w:rPr>
                      </w:pPr>
                    </w:p>
                    <w:p w14:paraId="7E234B24" w14:textId="72F9768D" w:rsidR="00B702C8" w:rsidRDefault="00A109CA" w:rsidP="00A109CA">
                      <w:pPr>
                        <w:pStyle w:val="DachzeileSubheadTitelseiteTH"/>
                        <w:spacing w:after="0"/>
                      </w:pPr>
                      <w:r w:rsidRPr="00A109CA">
                        <w:t xml:space="preserve">Vom </w:t>
                      </w:r>
                      <w:ins w:id="18" w:author="Christian Noss (cnoss)" w:date="2023-10-29T13:08:00Z">
                        <w:del w:id="19" w:author="Christian Noss (cnoss) [2]" w:date="2023-12-13T13:02:00Z">
                          <w:r w:rsidR="004226EA" w:rsidDel="00353D82">
                            <w:delText>29</w:delText>
                          </w:r>
                        </w:del>
                      </w:ins>
                      <w:ins w:id="20" w:author="Christian Noss (cnoss) [2]" w:date="2023-12-13T13:02:00Z">
                        <w:r w:rsidR="00353D82">
                          <w:t>13</w:t>
                        </w:r>
                      </w:ins>
                      <w:del w:id="21" w:author="Christian Noss (cnoss)" w:date="2023-10-29T13:08:00Z">
                        <w:r w:rsidRPr="00A109CA" w:rsidDel="004226EA">
                          <w:delText>XX</w:delText>
                        </w:r>
                      </w:del>
                      <w:r w:rsidRPr="00A109CA">
                        <w:t xml:space="preserve">. </w:t>
                      </w:r>
                      <w:ins w:id="22" w:author="Christian Noss (cnoss)" w:date="2023-10-29T13:08:00Z">
                        <w:del w:id="23" w:author="Christian Noss (cnoss) [2]" w:date="2023-12-13T13:02:00Z">
                          <w:r w:rsidR="004226EA" w:rsidDel="00353D82">
                            <w:delText>Oktober</w:delText>
                          </w:r>
                        </w:del>
                      </w:ins>
                      <w:del w:id="24" w:author="Christian Noss (cnoss) [2]" w:date="2023-12-13T13:02:00Z">
                        <w:r w:rsidRPr="00A109CA" w:rsidDel="00353D82">
                          <w:delText>Monat</w:delText>
                        </w:r>
                      </w:del>
                      <w:ins w:id="25" w:author="Christian Noss (cnoss) [2]" w:date="2023-12-13T13:02:00Z">
                        <w:r w:rsidR="00353D82">
                          <w:t>Dezember</w:t>
                        </w:r>
                      </w:ins>
                      <w:r w:rsidRPr="00A109CA">
                        <w:t xml:space="preserve"> 20</w:t>
                      </w:r>
                      <w:ins w:id="26" w:author="Christian Noss (cnoss)" w:date="2023-10-29T13:08:00Z">
                        <w:r w:rsidR="004226EA">
                          <w:t>23</w:t>
                        </w:r>
                      </w:ins>
                      <w:del w:id="27" w:author="Christian Noss (cnoss)" w:date="2023-10-29T13:08:00Z">
                        <w:r w:rsidRPr="00A109CA" w:rsidDel="004226EA">
                          <w:delText>XX</w:delText>
                        </w:r>
                      </w:del>
                    </w:p>
                    <w:p w14:paraId="0A37501D" w14:textId="77777777" w:rsidR="009D1D59" w:rsidRDefault="009D1D59" w:rsidP="00A109CA">
                      <w:pPr>
                        <w:pStyle w:val="DachzeileSubheadTitelseiteTH"/>
                        <w:spacing w:after="0"/>
                      </w:pPr>
                    </w:p>
                    <w:p w14:paraId="5DAB6C7B" w14:textId="77777777" w:rsidR="009D1D59" w:rsidRDefault="009D1D59" w:rsidP="00A109CA">
                      <w:pPr>
                        <w:pStyle w:val="DachzeileSubheadTitelseiteTH"/>
                        <w:spacing w:after="0"/>
                      </w:pPr>
                    </w:p>
                    <w:p w14:paraId="02EB378F" w14:textId="77777777" w:rsidR="009D1D59" w:rsidRDefault="009D1D59" w:rsidP="009D1D59">
                      <w:pPr>
                        <w:pStyle w:val="DachzeileSubheadTitelseiteTH"/>
                        <w:spacing w:after="0"/>
                      </w:pPr>
                    </w:p>
                    <w:p w14:paraId="3FD811C3" w14:textId="77777777" w:rsidR="005E67BD" w:rsidRPr="005E67BD" w:rsidRDefault="005E67BD" w:rsidP="005E67BD">
                      <w:pPr>
                        <w:spacing w:after="0" w:line="317" w:lineRule="auto"/>
                        <w:rPr>
                          <w:color w:val="C00009" w:themeColor="accent1"/>
                          <w:sz w:val="24"/>
                          <w:szCs w:val="21"/>
                        </w:rPr>
                      </w:pPr>
                      <w:r w:rsidRPr="005E67BD">
                        <w:rPr>
                          <w:color w:val="C00009" w:themeColor="accent1"/>
                          <w:sz w:val="24"/>
                          <w:szCs w:val="21"/>
                        </w:rPr>
                        <w:t xml:space="preserve">Passen Sie dieses Muster bitte auf Ihren Regelungsbedarf an und </w:t>
                      </w:r>
                      <w:r w:rsidRPr="005E67BD">
                        <w:rPr>
                          <w:color w:val="C00009" w:themeColor="accent1"/>
                          <w:sz w:val="24"/>
                          <w:szCs w:val="21"/>
                        </w:rPr>
                        <w:br/>
                        <w:t xml:space="preserve">schicken es mit der Auslaufplanung (bitte als Anlage in das Dokument aufnehmen) und ggf. schon mit dem Fakultätsratsbeschluss über die jeweilige Teamleitung in R3 zur rechtlichen Prüfung. </w:t>
                      </w:r>
                    </w:p>
                    <w:p w14:paraId="6A05A809" w14:textId="77777777" w:rsidR="00594E5A" w:rsidRDefault="00594E5A" w:rsidP="00594E5A">
                      <w:pPr>
                        <w:pStyle w:val="FlietextTH"/>
                      </w:pPr>
                    </w:p>
                    <w:p w14:paraId="5A39BBE3" w14:textId="77777777" w:rsidR="00594E5A" w:rsidRDefault="00594E5A" w:rsidP="00594E5A">
                      <w:pPr>
                        <w:pStyle w:val="FlietextTH"/>
                      </w:pPr>
                    </w:p>
                    <w:p w14:paraId="1C4AADD7" w14:textId="77777777" w:rsidR="00A109CA" w:rsidRDefault="00A109CA" w:rsidP="00594E5A">
                      <w:pPr>
                        <w:pStyle w:val="FlietextTH"/>
                        <w:spacing w:beforeLines="1200" w:before="2880"/>
                      </w:pPr>
                      <w:r w:rsidRPr="00A109CA">
                        <w:t>A</w:t>
                      </w:r>
                      <w:r w:rsidR="00594E5A" w:rsidRPr="00A109CA">
                        <w:t>ufgrund des § 2 Abs. 4 und des § 64 Abs. 1 des Gesetzes über die Hochschulen des Landes Nordrhein-Westfalen (Hochschulgesetz - HG) vom 16. S</w:t>
                      </w:r>
                      <w:r w:rsidR="00A26E94">
                        <w:t xml:space="preserve">eptember 2014 (GV. NRW. S. 547), zuletzt geändert durch Gesetz vom 30. Juni 2022 (GV. NRW S. 780b) </w:t>
                      </w:r>
                      <w:r w:rsidR="00594E5A" w:rsidRPr="00A109CA">
                        <w:t>hat die Technische Hochschule Köln die folgende Auslaufordnung als Satzung erlassen</w:t>
                      </w:r>
                      <w:r w:rsidR="00594E5A">
                        <w:t>:</w:t>
                      </w:r>
                    </w:p>
                    <w:p w14:paraId="41C8F396" w14:textId="77777777" w:rsidR="00594E5A" w:rsidRDefault="00594E5A" w:rsidP="009D1D59">
                      <w:pPr>
                        <w:pStyle w:val="FlietextTH"/>
                        <w:spacing w:beforeLines="1800" w:before="4320"/>
                      </w:pPr>
                    </w:p>
                    <w:p w14:paraId="72A3D3EC" w14:textId="77777777" w:rsidR="00594E5A" w:rsidRDefault="00594E5A" w:rsidP="009D1D59">
                      <w:pPr>
                        <w:pStyle w:val="FlietextTH"/>
                        <w:spacing w:beforeLines="1800" w:before="4320"/>
                      </w:pPr>
                    </w:p>
                    <w:p w14:paraId="3F76D9C4" w14:textId="77777777" w:rsidR="00594E5A" w:rsidRPr="001916A0" w:rsidRDefault="00594E5A" w:rsidP="009D1D59">
                      <w:pPr>
                        <w:pStyle w:val="FlietextTH"/>
                        <w:spacing w:beforeLines="1800" w:before="4320"/>
                      </w:pPr>
                      <w:r w:rsidRPr="00A109CA">
                        <w:t>und des § 2 Abs. 4 und des § 64 Abs. 1 des Gesetzes über die Hochschulen des Landes Nordrhein-Westfalen (Hochschulgesetz - HG) vom 16. September 2014 (GV. NRW. S. 547) in der Fassung des Gesetzes zur Änderung des Hochschulgesetzes vom 12. Juli 2019 (GV. NRW. S</w:t>
                      </w:r>
                      <w:r>
                        <w:t>.</w:t>
                      </w:r>
                      <w:r w:rsidRPr="00A109CA">
                        <w:t xml:space="preserve"> 425), geändert durch Artikel </w:t>
                      </w:r>
                      <w:r>
                        <w:t>1</w:t>
                      </w:r>
                      <w:r w:rsidRPr="00A109CA">
                        <w:t xml:space="preserve"> des Gesetzes </w:t>
                      </w:r>
                      <w:r>
                        <w:t xml:space="preserve">hinsichtlich weiterer Maßnahmen zur Bewältigung der Corona-Pandemie im Hochschulbereich </w:t>
                      </w:r>
                      <w:r w:rsidRPr="00A109CA">
                        <w:t>vom 1.</w:t>
                      </w:r>
                      <w:r>
                        <w:t xml:space="preserve"> Dezember</w:t>
                      </w:r>
                      <w:r w:rsidRPr="00A109CA">
                        <w:t xml:space="preserve"> 2020 (GV. NRW. S. </w:t>
                      </w:r>
                      <w:r>
                        <w:t>111</w:t>
                      </w:r>
                      <w:r w:rsidRPr="00A109CA">
                        <w:t>0), hat die Technische Hochschule Köln die folgende Auslaufordnung als Satzung erlassen</w:t>
                      </w:r>
                      <w:r>
                        <w:t>:</w:t>
                      </w:r>
                    </w:p>
                  </w:txbxContent>
                </v:textbox>
                <w10:wrap type="topAndBottom" anchorx="page" anchory="page"/>
                <w10:anchorlock/>
              </v:shape>
            </w:pict>
          </mc:Fallback>
        </mc:AlternateContent>
      </w:r>
      <w:r w:rsidR="00A34731" w:rsidRPr="006338C4">
        <w:br w:type="page"/>
      </w:r>
    </w:p>
    <w:p w14:paraId="049F31CB" w14:textId="77777777" w:rsidR="00987081" w:rsidRPr="00987081" w:rsidRDefault="00987081" w:rsidP="00987081">
      <w:pPr>
        <w:sectPr w:rsidR="00987081" w:rsidRPr="00987081" w:rsidSect="00E87D0B">
          <w:headerReference w:type="even" r:id="rId9"/>
          <w:headerReference w:type="default" r:id="rId10"/>
          <w:type w:val="continuous"/>
          <w:pgSz w:w="11906" w:h="16838" w:code="9"/>
          <w:pgMar w:top="1134" w:right="1117" w:bottom="1361" w:left="1860" w:header="454" w:footer="567" w:gutter="0"/>
          <w:cols w:space="708"/>
          <w:titlePg/>
          <w:docGrid w:linePitch="360"/>
        </w:sectPr>
      </w:pPr>
    </w:p>
    <w:p w14:paraId="11759430" w14:textId="77777777" w:rsidR="00A109CA" w:rsidRPr="00822559" w:rsidRDefault="00A109CA" w:rsidP="00A109CA">
      <w:pPr>
        <w:pStyle w:val="berschrift2"/>
        <w:spacing w:before="240" w:after="60"/>
      </w:pPr>
      <w:r w:rsidRPr="00822559">
        <w:lastRenderedPageBreak/>
        <w:t>Gegenstand und Geltungsbereich</w:t>
      </w:r>
    </w:p>
    <w:p w14:paraId="39919C66" w14:textId="77777777" w:rsidR="00A109CA" w:rsidRPr="00822559" w:rsidRDefault="00A109CA" w:rsidP="00A109CA">
      <w:pPr>
        <w:pStyle w:val="FlietextTH"/>
        <w:spacing w:before="120"/>
        <w:rPr>
          <w:rFonts w:asciiTheme="majorHAnsi" w:hAnsiTheme="majorHAnsi" w:cstheme="majorHAnsi"/>
        </w:rPr>
      </w:pPr>
      <w:r w:rsidRPr="00822559">
        <w:rPr>
          <w:rFonts w:asciiTheme="majorHAnsi" w:hAnsiTheme="majorHAnsi" w:cstheme="majorHAnsi"/>
        </w:rPr>
        <w:t xml:space="preserve">Die nachfolgend bezeichnete Prüfungsordnung </w:t>
      </w:r>
      <w:proofErr w:type="gramStart"/>
      <w:r w:rsidRPr="00822559">
        <w:rPr>
          <w:rFonts w:asciiTheme="majorHAnsi" w:hAnsiTheme="majorHAnsi" w:cstheme="majorHAnsi"/>
        </w:rPr>
        <w:t>des Bachelor</w:t>
      </w:r>
      <w:proofErr w:type="gramEnd"/>
      <w:del w:id="28" w:author="Christian Noss (cnoss)" w:date="2023-10-29T13:08:00Z">
        <w:r w:rsidDel="004226EA">
          <w:rPr>
            <w:rFonts w:asciiTheme="majorHAnsi" w:hAnsiTheme="majorHAnsi" w:cstheme="majorHAnsi"/>
          </w:rPr>
          <w:delText>-/Master</w:delText>
        </w:r>
      </w:del>
      <w:r w:rsidRPr="00822559">
        <w:rPr>
          <w:rFonts w:asciiTheme="majorHAnsi" w:hAnsiTheme="majorHAnsi" w:cstheme="majorHAnsi"/>
        </w:rPr>
        <w:t>studienganges</w:t>
      </w:r>
      <w:ins w:id="29" w:author="Christian Noss (cnoss)" w:date="2023-10-29T13:08:00Z">
        <w:r w:rsidR="004226EA">
          <w:rPr>
            <w:rFonts w:asciiTheme="majorHAnsi" w:hAnsiTheme="majorHAnsi" w:cstheme="majorHAnsi"/>
          </w:rPr>
          <w:t xml:space="preserve"> Medieni</w:t>
        </w:r>
      </w:ins>
      <w:ins w:id="30" w:author="Christian Noss (cnoss)" w:date="2023-10-29T13:09:00Z">
        <w:r w:rsidR="004226EA">
          <w:rPr>
            <w:rFonts w:asciiTheme="majorHAnsi" w:hAnsiTheme="majorHAnsi" w:cstheme="majorHAnsi"/>
          </w:rPr>
          <w:t>nformatik</w:t>
        </w:r>
      </w:ins>
      <w:del w:id="31" w:author="Christian Noss (cnoss)" w:date="2023-10-29T13:08:00Z">
        <w:r w:rsidRPr="00822559" w:rsidDel="004226EA">
          <w:rPr>
            <w:rFonts w:asciiTheme="majorHAnsi" w:hAnsiTheme="majorHAnsi" w:cstheme="majorHAnsi"/>
          </w:rPr>
          <w:delText xml:space="preserve"> </w:delText>
        </w:r>
        <w:r w:rsidDel="004226EA">
          <w:rPr>
            <w:rFonts w:asciiTheme="majorHAnsi" w:hAnsiTheme="majorHAnsi" w:cstheme="majorHAnsi"/>
          </w:rPr>
          <w:delText>…</w:delText>
        </w:r>
      </w:del>
      <w:r w:rsidRPr="00822559">
        <w:rPr>
          <w:rFonts w:asciiTheme="majorHAnsi" w:hAnsiTheme="majorHAnsi" w:cstheme="majorHAnsi"/>
        </w:rPr>
        <w:t xml:space="preserve"> der </w:t>
      </w:r>
      <w:ins w:id="32" w:author="Christian Noss (cnoss)" w:date="2023-10-29T13:09:00Z">
        <w:r w:rsidR="004226EA" w:rsidRPr="004226EA">
          <w:rPr>
            <w:rFonts w:asciiTheme="majorHAnsi" w:hAnsiTheme="majorHAnsi" w:cstheme="majorHAnsi"/>
          </w:rPr>
          <w:t>Fakultät für Informatik und Ingenieurwissenschaften</w:t>
        </w:r>
        <w:r w:rsidR="004226EA">
          <w:rPr>
            <w:rFonts w:asciiTheme="majorHAnsi" w:hAnsiTheme="majorHAnsi" w:cstheme="majorHAnsi"/>
          </w:rPr>
          <w:t xml:space="preserve"> </w:t>
        </w:r>
      </w:ins>
      <w:del w:id="33" w:author="Christian Noss (cnoss)" w:date="2023-10-29T13:09:00Z">
        <w:r w:rsidRPr="00822559" w:rsidDel="004226EA">
          <w:rPr>
            <w:rFonts w:asciiTheme="majorHAnsi" w:hAnsiTheme="majorHAnsi" w:cstheme="majorHAnsi"/>
          </w:rPr>
          <w:delText xml:space="preserve">Fakultät für </w:delText>
        </w:r>
        <w:r w:rsidDel="004226EA">
          <w:rPr>
            <w:rFonts w:asciiTheme="majorHAnsi" w:hAnsiTheme="majorHAnsi" w:cstheme="majorHAnsi"/>
          </w:rPr>
          <w:delText>…</w:delText>
        </w:r>
        <w:r w:rsidRPr="00822559" w:rsidDel="004226EA">
          <w:rPr>
            <w:rFonts w:asciiTheme="majorHAnsi" w:hAnsiTheme="majorHAnsi" w:cstheme="majorHAnsi"/>
          </w:rPr>
          <w:delText xml:space="preserve"> </w:delText>
        </w:r>
      </w:del>
      <w:r w:rsidRPr="00822559">
        <w:rPr>
          <w:rFonts w:asciiTheme="majorHAnsi" w:hAnsiTheme="majorHAnsi" w:cstheme="majorHAnsi"/>
        </w:rPr>
        <w:t>der Technischen Hochschule Köln läuft aus. Diese Ordnung regelt die Sicherstellung des Lehr- und Prüfungsangebotes für die zum Zeitpunkt ihres Inkrafttretens in diese</w:t>
      </w:r>
      <w:r>
        <w:rPr>
          <w:rFonts w:asciiTheme="majorHAnsi" w:hAnsiTheme="majorHAnsi" w:cstheme="majorHAnsi"/>
        </w:rPr>
        <w:t>n</w:t>
      </w:r>
      <w:r w:rsidRPr="00822559">
        <w:rPr>
          <w:rFonts w:asciiTheme="majorHAnsi" w:hAnsiTheme="majorHAnsi" w:cstheme="majorHAnsi"/>
        </w:rPr>
        <w:t xml:space="preserve"> Studiengang eingeschriebenen oder zugelassenen Studierenden.</w:t>
      </w:r>
    </w:p>
    <w:p w14:paraId="2F265ED8" w14:textId="77777777" w:rsidR="00A109CA" w:rsidRPr="00822559" w:rsidRDefault="00A109CA" w:rsidP="00A109CA">
      <w:pPr>
        <w:pStyle w:val="berschrift2"/>
        <w:spacing w:before="240" w:after="60"/>
      </w:pPr>
      <w:r w:rsidRPr="00822559">
        <w:t>Aufhebung der Prüfungsordnung</w:t>
      </w:r>
    </w:p>
    <w:p w14:paraId="1D5DCD09" w14:textId="5213A563" w:rsidR="00A109CA" w:rsidRPr="00822559" w:rsidRDefault="00A109CA" w:rsidP="00A109CA">
      <w:pPr>
        <w:pStyle w:val="FlietextTH"/>
        <w:spacing w:before="120"/>
        <w:rPr>
          <w:rFonts w:asciiTheme="majorHAnsi" w:hAnsiTheme="majorHAnsi" w:cstheme="majorHAnsi"/>
        </w:rPr>
      </w:pPr>
      <w:r w:rsidRPr="00822559">
        <w:rPr>
          <w:rFonts w:asciiTheme="majorHAnsi" w:hAnsiTheme="majorHAnsi" w:cstheme="majorHAnsi"/>
        </w:rPr>
        <w:t>Die Prüfungsordnung für den Bachelor</w:t>
      </w:r>
      <w:del w:id="34" w:author="Christian Noss (cnoss)" w:date="2023-10-29T13:09:00Z">
        <w:r w:rsidDel="004226EA">
          <w:rPr>
            <w:rFonts w:asciiTheme="majorHAnsi" w:hAnsiTheme="majorHAnsi" w:cstheme="majorHAnsi"/>
          </w:rPr>
          <w:delText>-/Master</w:delText>
        </w:r>
      </w:del>
      <w:r w:rsidRPr="00822559">
        <w:rPr>
          <w:rFonts w:asciiTheme="majorHAnsi" w:hAnsiTheme="majorHAnsi" w:cstheme="majorHAnsi"/>
        </w:rPr>
        <w:t>studiengan</w:t>
      </w:r>
      <w:ins w:id="35" w:author="Christian Noss (cnoss)" w:date="2023-10-29T13:09:00Z">
        <w:r w:rsidR="004226EA">
          <w:rPr>
            <w:rFonts w:asciiTheme="majorHAnsi" w:hAnsiTheme="majorHAnsi" w:cstheme="majorHAnsi"/>
          </w:rPr>
          <w:t>g Medieninformatik</w:t>
        </w:r>
      </w:ins>
      <w:del w:id="36" w:author="Christian Noss (cnoss)" w:date="2023-10-29T13:09:00Z">
        <w:r w:rsidRPr="00822559" w:rsidDel="004226EA">
          <w:rPr>
            <w:rFonts w:asciiTheme="majorHAnsi" w:hAnsiTheme="majorHAnsi" w:cstheme="majorHAnsi"/>
          </w:rPr>
          <w:delText xml:space="preserve">g </w:delText>
        </w:r>
        <w:r w:rsidDel="004226EA">
          <w:rPr>
            <w:rFonts w:asciiTheme="majorHAnsi" w:hAnsiTheme="majorHAnsi" w:cstheme="majorHAnsi"/>
          </w:rPr>
          <w:delText>…</w:delText>
        </w:r>
      </w:del>
      <w:r w:rsidRPr="00822559">
        <w:rPr>
          <w:rFonts w:asciiTheme="majorHAnsi" w:hAnsiTheme="majorHAnsi" w:cstheme="majorHAnsi"/>
        </w:rPr>
        <w:t xml:space="preserve"> der Fakultät für</w:t>
      </w:r>
      <w:ins w:id="37" w:author="Christian Noss (cnoss)" w:date="2023-10-29T13:09:00Z">
        <w:r w:rsidR="004226EA">
          <w:rPr>
            <w:rFonts w:asciiTheme="majorHAnsi" w:hAnsiTheme="majorHAnsi" w:cstheme="majorHAnsi"/>
          </w:rPr>
          <w:t xml:space="preserve"> </w:t>
        </w:r>
        <w:r w:rsidR="004226EA" w:rsidRPr="004226EA">
          <w:rPr>
            <w:rFonts w:asciiTheme="majorHAnsi" w:hAnsiTheme="majorHAnsi" w:cstheme="majorHAnsi"/>
          </w:rPr>
          <w:t>Fakultät für Informatik und Ingenieurwissenschaften</w:t>
        </w:r>
      </w:ins>
      <w:del w:id="38" w:author="Christian Noss (cnoss)" w:date="2023-10-29T13:09:00Z">
        <w:r w:rsidRPr="00822559" w:rsidDel="004226EA">
          <w:rPr>
            <w:rFonts w:asciiTheme="majorHAnsi" w:hAnsiTheme="majorHAnsi" w:cstheme="majorHAnsi"/>
          </w:rPr>
          <w:delText xml:space="preserve"> </w:delText>
        </w:r>
        <w:r w:rsidDel="004226EA">
          <w:rPr>
            <w:rFonts w:asciiTheme="majorHAnsi" w:hAnsiTheme="majorHAnsi" w:cstheme="majorHAnsi"/>
          </w:rPr>
          <w:delText>…</w:delText>
        </w:r>
      </w:del>
      <w:r w:rsidRPr="00822559">
        <w:rPr>
          <w:rFonts w:asciiTheme="majorHAnsi" w:hAnsiTheme="majorHAnsi" w:cstheme="majorHAnsi"/>
        </w:rPr>
        <w:t xml:space="preserve"> der</w:t>
      </w:r>
      <w:r w:rsidR="00A31EFD">
        <w:rPr>
          <w:rFonts w:asciiTheme="majorHAnsi" w:hAnsiTheme="majorHAnsi" w:cstheme="majorHAnsi"/>
        </w:rPr>
        <w:t xml:space="preserve"> Technischen Hochschule </w:t>
      </w:r>
      <w:r w:rsidRPr="00822559">
        <w:rPr>
          <w:rFonts w:asciiTheme="majorHAnsi" w:hAnsiTheme="majorHAnsi" w:cstheme="majorHAnsi"/>
        </w:rPr>
        <w:t xml:space="preserve">Köln vom </w:t>
      </w:r>
      <w:ins w:id="39" w:author="Christian Noss (cnoss)" w:date="2023-10-29T13:10:00Z">
        <w:r w:rsidR="004226EA">
          <w:rPr>
            <w:rFonts w:asciiTheme="majorHAnsi" w:hAnsiTheme="majorHAnsi" w:cstheme="majorHAnsi"/>
          </w:rPr>
          <w:t>24</w:t>
        </w:r>
      </w:ins>
      <w:del w:id="40" w:author="Christian Noss (cnoss)" w:date="2023-10-29T13:10:00Z">
        <w:r w:rsidDel="004226EA">
          <w:rPr>
            <w:rFonts w:asciiTheme="majorHAnsi" w:hAnsiTheme="majorHAnsi" w:cstheme="majorHAnsi"/>
          </w:rPr>
          <w:delText>XX</w:delText>
        </w:r>
      </w:del>
      <w:r>
        <w:rPr>
          <w:rFonts w:asciiTheme="majorHAnsi" w:hAnsiTheme="majorHAnsi" w:cstheme="majorHAnsi"/>
        </w:rPr>
        <w:t xml:space="preserve">. </w:t>
      </w:r>
      <w:del w:id="41" w:author="Christian Noss (cnoss)" w:date="2023-10-29T13:10:00Z">
        <w:r w:rsidDel="004226EA">
          <w:rPr>
            <w:rFonts w:asciiTheme="majorHAnsi" w:hAnsiTheme="majorHAnsi" w:cstheme="majorHAnsi"/>
          </w:rPr>
          <w:delText xml:space="preserve">Monat </w:delText>
        </w:r>
      </w:del>
      <w:ins w:id="42" w:author="Christian Noss (cnoss)" w:date="2023-10-29T13:10:00Z">
        <w:r w:rsidR="004226EA">
          <w:rPr>
            <w:rFonts w:asciiTheme="majorHAnsi" w:hAnsiTheme="majorHAnsi" w:cstheme="majorHAnsi"/>
          </w:rPr>
          <w:t>November 2017</w:t>
        </w:r>
      </w:ins>
      <w:del w:id="43" w:author="Christian Noss (cnoss)" w:date="2023-10-29T13:10:00Z">
        <w:r w:rsidDel="004226EA">
          <w:rPr>
            <w:rFonts w:asciiTheme="majorHAnsi" w:hAnsiTheme="majorHAnsi" w:cstheme="majorHAnsi"/>
          </w:rPr>
          <w:delText>XXXX</w:delText>
        </w:r>
      </w:del>
      <w:r w:rsidRPr="00822559">
        <w:rPr>
          <w:rFonts w:asciiTheme="majorHAnsi" w:hAnsiTheme="majorHAnsi" w:cstheme="majorHAnsi"/>
        </w:rPr>
        <w:t xml:space="preserve"> (Amtliche Mitteilung </w:t>
      </w:r>
      <w:ins w:id="44" w:author="Christian Noss (cnoss)" w:date="2023-10-29T13:10:00Z">
        <w:r w:rsidR="004226EA">
          <w:rPr>
            <w:rFonts w:asciiTheme="majorHAnsi" w:hAnsiTheme="majorHAnsi" w:cstheme="majorHAnsi"/>
          </w:rPr>
          <w:t>41/</w:t>
        </w:r>
      </w:ins>
      <w:del w:id="45" w:author="Christian Noss (cnoss)" w:date="2023-10-29T13:10:00Z">
        <w:r w:rsidDel="004226EA">
          <w:rPr>
            <w:rFonts w:asciiTheme="majorHAnsi" w:hAnsiTheme="majorHAnsi" w:cstheme="majorHAnsi"/>
          </w:rPr>
          <w:delText>XX</w:delText>
        </w:r>
        <w:r w:rsidRPr="00822559" w:rsidDel="004226EA">
          <w:rPr>
            <w:rFonts w:asciiTheme="majorHAnsi" w:hAnsiTheme="majorHAnsi" w:cstheme="majorHAnsi"/>
          </w:rPr>
          <w:delText>/</w:delText>
        </w:r>
      </w:del>
      <w:ins w:id="46" w:author="Christian Noss (cnoss)" w:date="2023-10-29T13:10:00Z">
        <w:r w:rsidR="004226EA">
          <w:rPr>
            <w:rFonts w:asciiTheme="majorHAnsi" w:hAnsiTheme="majorHAnsi" w:cstheme="majorHAnsi"/>
          </w:rPr>
          <w:t>2017</w:t>
        </w:r>
      </w:ins>
      <w:del w:id="47" w:author="Christian Noss (cnoss)" w:date="2023-10-29T13:10:00Z">
        <w:r w:rsidDel="004226EA">
          <w:rPr>
            <w:rFonts w:asciiTheme="majorHAnsi" w:hAnsiTheme="majorHAnsi" w:cstheme="majorHAnsi"/>
          </w:rPr>
          <w:delText>XXXX</w:delText>
        </w:r>
      </w:del>
      <w:r w:rsidRPr="00822559">
        <w:rPr>
          <w:rFonts w:asciiTheme="majorHAnsi" w:hAnsiTheme="majorHAnsi" w:cstheme="majorHAnsi"/>
        </w:rPr>
        <w:t>,</w:t>
      </w:r>
      <w:r w:rsidR="00370C6A">
        <w:rPr>
          <w:rFonts w:asciiTheme="majorHAnsi" w:hAnsiTheme="majorHAnsi" w:cstheme="majorHAnsi"/>
        </w:rPr>
        <w:t xml:space="preserve"> ggf</w:t>
      </w:r>
      <w:r w:rsidR="00370C6A" w:rsidRPr="00370C6A">
        <w:rPr>
          <w:rFonts w:asciiTheme="majorHAnsi" w:hAnsiTheme="majorHAnsi" w:cstheme="majorHAnsi"/>
        </w:rPr>
        <w:t>.</w:t>
      </w:r>
      <w:r w:rsidRPr="00370C6A">
        <w:rPr>
          <w:rFonts w:asciiTheme="majorHAnsi" w:hAnsiTheme="majorHAnsi" w:cstheme="majorHAnsi"/>
        </w:rPr>
        <w:t xml:space="preserve"> zuletzt geändert durch Satzung vom </w:t>
      </w:r>
      <w:ins w:id="48" w:author="Christian Noss (cnoss)" w:date="2023-10-29T13:15:00Z">
        <w:r w:rsidR="004226EA">
          <w:rPr>
            <w:rFonts w:asciiTheme="majorHAnsi" w:hAnsiTheme="majorHAnsi" w:cstheme="majorHAnsi"/>
          </w:rPr>
          <w:t>25</w:t>
        </w:r>
      </w:ins>
      <w:del w:id="49" w:author="Christian Noss (cnoss)" w:date="2023-10-29T13:15:00Z">
        <w:r w:rsidRPr="00370C6A" w:rsidDel="004226EA">
          <w:rPr>
            <w:rFonts w:asciiTheme="majorHAnsi" w:hAnsiTheme="majorHAnsi" w:cstheme="majorHAnsi"/>
          </w:rPr>
          <w:delText>XX</w:delText>
        </w:r>
      </w:del>
      <w:r w:rsidRPr="00370C6A">
        <w:rPr>
          <w:rFonts w:asciiTheme="majorHAnsi" w:hAnsiTheme="majorHAnsi" w:cstheme="majorHAnsi"/>
        </w:rPr>
        <w:t xml:space="preserve">. </w:t>
      </w:r>
      <w:del w:id="50" w:author="Christian Noss (cnoss)" w:date="2023-10-29T13:15:00Z">
        <w:r w:rsidRPr="00370C6A" w:rsidDel="004226EA">
          <w:rPr>
            <w:rFonts w:asciiTheme="majorHAnsi" w:hAnsiTheme="majorHAnsi" w:cstheme="majorHAnsi"/>
          </w:rPr>
          <w:delText xml:space="preserve">Monat </w:delText>
        </w:r>
      </w:del>
      <w:ins w:id="51" w:author="Christian Noss (cnoss)" w:date="2023-10-29T13:15:00Z">
        <w:r w:rsidR="004226EA">
          <w:rPr>
            <w:rFonts w:asciiTheme="majorHAnsi" w:hAnsiTheme="majorHAnsi" w:cstheme="majorHAnsi"/>
          </w:rPr>
          <w:t>September</w:t>
        </w:r>
        <w:r w:rsidR="004226EA" w:rsidRPr="00370C6A">
          <w:rPr>
            <w:rFonts w:asciiTheme="majorHAnsi" w:hAnsiTheme="majorHAnsi" w:cstheme="majorHAnsi"/>
          </w:rPr>
          <w:t xml:space="preserve"> </w:t>
        </w:r>
      </w:ins>
      <w:del w:id="52" w:author="Christian Noss (cnoss)" w:date="2023-10-29T13:15:00Z">
        <w:r w:rsidRPr="00370C6A" w:rsidDel="004226EA">
          <w:rPr>
            <w:rFonts w:asciiTheme="majorHAnsi" w:hAnsiTheme="majorHAnsi" w:cstheme="majorHAnsi"/>
          </w:rPr>
          <w:delText xml:space="preserve">XXXX </w:delText>
        </w:r>
      </w:del>
      <w:ins w:id="53" w:author="Christian Noss (cnoss)" w:date="2023-10-29T13:15:00Z">
        <w:r w:rsidR="004226EA">
          <w:rPr>
            <w:rFonts w:asciiTheme="majorHAnsi" w:hAnsiTheme="majorHAnsi" w:cstheme="majorHAnsi"/>
          </w:rPr>
          <w:t>2018</w:t>
        </w:r>
        <w:r w:rsidR="004226EA" w:rsidRPr="00370C6A">
          <w:rPr>
            <w:rFonts w:asciiTheme="majorHAnsi" w:hAnsiTheme="majorHAnsi" w:cstheme="majorHAnsi"/>
          </w:rPr>
          <w:t xml:space="preserve"> </w:t>
        </w:r>
      </w:ins>
      <w:r w:rsidRPr="00370C6A">
        <w:rPr>
          <w:rFonts w:asciiTheme="majorHAnsi" w:hAnsiTheme="majorHAnsi" w:cstheme="majorHAnsi"/>
        </w:rPr>
        <w:t xml:space="preserve">(Amtliche Mitteilung </w:t>
      </w:r>
      <w:ins w:id="54" w:author="Christian Noss (cnoss)" w:date="2023-10-29T13:15:00Z">
        <w:r w:rsidR="004226EA">
          <w:rPr>
            <w:rFonts w:asciiTheme="majorHAnsi" w:hAnsiTheme="majorHAnsi" w:cstheme="majorHAnsi"/>
          </w:rPr>
          <w:t>22</w:t>
        </w:r>
      </w:ins>
      <w:del w:id="55" w:author="Christian Noss (cnoss)" w:date="2023-10-29T13:15:00Z">
        <w:r w:rsidRPr="00370C6A" w:rsidDel="004226EA">
          <w:rPr>
            <w:rFonts w:asciiTheme="majorHAnsi" w:hAnsiTheme="majorHAnsi" w:cstheme="majorHAnsi"/>
          </w:rPr>
          <w:delText>XX</w:delText>
        </w:r>
      </w:del>
      <w:r w:rsidRPr="00370C6A">
        <w:rPr>
          <w:rFonts w:asciiTheme="majorHAnsi" w:hAnsiTheme="majorHAnsi" w:cstheme="majorHAnsi"/>
        </w:rPr>
        <w:t>/</w:t>
      </w:r>
      <w:ins w:id="56" w:author="Christian Noss (cnoss)" w:date="2023-10-29T13:15:00Z">
        <w:r w:rsidR="004226EA">
          <w:rPr>
            <w:rFonts w:asciiTheme="majorHAnsi" w:hAnsiTheme="majorHAnsi" w:cstheme="majorHAnsi"/>
          </w:rPr>
          <w:t>2018</w:t>
        </w:r>
      </w:ins>
      <w:del w:id="57" w:author="Christian Noss (cnoss)" w:date="2023-10-29T13:15:00Z">
        <w:r w:rsidRPr="00370C6A" w:rsidDel="004226EA">
          <w:rPr>
            <w:rFonts w:asciiTheme="majorHAnsi" w:hAnsiTheme="majorHAnsi" w:cstheme="majorHAnsi"/>
          </w:rPr>
          <w:delText>XXXX</w:delText>
        </w:r>
      </w:del>
      <w:r w:rsidRPr="00370C6A">
        <w:rPr>
          <w:rFonts w:asciiTheme="majorHAnsi" w:hAnsiTheme="majorHAnsi" w:cstheme="majorHAnsi"/>
        </w:rPr>
        <w:t>)</w:t>
      </w:r>
      <w:r w:rsidR="009D1D59">
        <w:rPr>
          <w:rFonts w:asciiTheme="majorHAnsi" w:hAnsiTheme="majorHAnsi" w:cstheme="majorHAnsi"/>
        </w:rPr>
        <w:t>,</w:t>
      </w:r>
      <w:r w:rsidRPr="00822559">
        <w:rPr>
          <w:rFonts w:asciiTheme="majorHAnsi" w:hAnsiTheme="majorHAnsi" w:cstheme="majorHAnsi"/>
        </w:rPr>
        <w:t xml:space="preserve"> tritt am </w:t>
      </w:r>
      <w:ins w:id="58" w:author="Christian Noss (cnoss) [2]" w:date="2023-12-13T13:00:00Z">
        <w:r w:rsidR="000006CA">
          <w:rPr>
            <w:rFonts w:asciiTheme="majorHAnsi" w:hAnsiTheme="majorHAnsi" w:cstheme="majorHAnsi"/>
          </w:rPr>
          <w:t>29</w:t>
        </w:r>
      </w:ins>
      <w:del w:id="59" w:author="Christian Noss (cnoss) [2]" w:date="2023-12-13T13:00:00Z">
        <w:r w:rsidRPr="00822559" w:rsidDel="000006CA">
          <w:rPr>
            <w:rFonts w:asciiTheme="majorHAnsi" w:hAnsiTheme="majorHAnsi" w:cstheme="majorHAnsi"/>
          </w:rPr>
          <w:delText>31</w:delText>
        </w:r>
      </w:del>
      <w:r w:rsidRPr="00822559">
        <w:rPr>
          <w:rFonts w:asciiTheme="majorHAnsi" w:hAnsiTheme="majorHAnsi" w:cstheme="majorHAnsi"/>
        </w:rPr>
        <w:t xml:space="preserve">. </w:t>
      </w:r>
      <w:del w:id="60" w:author="Christian Noss (cnoss) [2]" w:date="2023-12-13T13:00:00Z">
        <w:r w:rsidRPr="00822559" w:rsidDel="000006CA">
          <w:rPr>
            <w:rFonts w:asciiTheme="majorHAnsi" w:hAnsiTheme="majorHAnsi" w:cstheme="majorHAnsi"/>
          </w:rPr>
          <w:delText xml:space="preserve">August </w:delText>
        </w:r>
      </w:del>
      <w:ins w:id="61" w:author="Christian Noss (cnoss) [2]" w:date="2023-12-13T13:00:00Z">
        <w:r w:rsidR="000006CA">
          <w:rPr>
            <w:rFonts w:asciiTheme="majorHAnsi" w:hAnsiTheme="majorHAnsi" w:cstheme="majorHAnsi"/>
          </w:rPr>
          <w:t>Februar</w:t>
        </w:r>
        <w:r w:rsidR="000006CA" w:rsidRPr="00822559">
          <w:rPr>
            <w:rFonts w:asciiTheme="majorHAnsi" w:hAnsiTheme="majorHAnsi" w:cstheme="majorHAnsi"/>
          </w:rPr>
          <w:t xml:space="preserve"> </w:t>
        </w:r>
      </w:ins>
      <w:r w:rsidRPr="00822559">
        <w:rPr>
          <w:rFonts w:asciiTheme="majorHAnsi" w:hAnsiTheme="majorHAnsi" w:cstheme="majorHAnsi"/>
        </w:rPr>
        <w:t>20</w:t>
      </w:r>
      <w:ins w:id="62" w:author="Christian Noss (cnoss)" w:date="2023-10-29T13:15:00Z">
        <w:r w:rsidR="004226EA">
          <w:rPr>
            <w:rFonts w:asciiTheme="majorHAnsi" w:hAnsiTheme="majorHAnsi" w:cstheme="majorHAnsi"/>
          </w:rPr>
          <w:t>2</w:t>
        </w:r>
      </w:ins>
      <w:ins w:id="63" w:author="Christian Noss (cnoss) [2]" w:date="2023-12-13T13:00:00Z">
        <w:r w:rsidR="000006CA">
          <w:rPr>
            <w:rFonts w:asciiTheme="majorHAnsi" w:hAnsiTheme="majorHAnsi" w:cstheme="majorHAnsi"/>
          </w:rPr>
          <w:t>8</w:t>
        </w:r>
      </w:ins>
      <w:ins w:id="64" w:author="Christian Noss (cnoss)" w:date="2023-10-29T13:15:00Z">
        <w:del w:id="65" w:author="Christian Noss (cnoss) [2]" w:date="2023-12-13T13:00:00Z">
          <w:r w:rsidR="004226EA" w:rsidDel="000006CA">
            <w:rPr>
              <w:rFonts w:asciiTheme="majorHAnsi" w:hAnsiTheme="majorHAnsi" w:cstheme="majorHAnsi"/>
            </w:rPr>
            <w:delText>4</w:delText>
          </w:r>
        </w:del>
      </w:ins>
      <w:del w:id="66" w:author="Christian Noss (cnoss)" w:date="2023-10-29T13:15:00Z">
        <w:r w:rsidDel="004226EA">
          <w:rPr>
            <w:rFonts w:asciiTheme="majorHAnsi" w:hAnsiTheme="majorHAnsi" w:cstheme="majorHAnsi"/>
          </w:rPr>
          <w:delText>XX/</w:delText>
        </w:r>
        <w:r w:rsidRPr="00822559" w:rsidDel="004226EA">
          <w:rPr>
            <w:rFonts w:asciiTheme="majorHAnsi" w:hAnsiTheme="majorHAnsi" w:cstheme="majorHAnsi"/>
          </w:rPr>
          <w:delText>28. Februar 20</w:delText>
        </w:r>
        <w:r w:rsidDel="004226EA">
          <w:rPr>
            <w:rFonts w:asciiTheme="majorHAnsi" w:hAnsiTheme="majorHAnsi" w:cstheme="majorHAnsi"/>
          </w:rPr>
          <w:delText>XX</w:delText>
        </w:r>
      </w:del>
      <w:r w:rsidRPr="00822559">
        <w:rPr>
          <w:rFonts w:asciiTheme="majorHAnsi" w:hAnsiTheme="majorHAnsi" w:cstheme="majorHAnsi"/>
        </w:rPr>
        <w:t xml:space="preserve"> außer Kraft. </w:t>
      </w:r>
    </w:p>
    <w:p w14:paraId="5F8EF420" w14:textId="77777777" w:rsidR="00A109CA" w:rsidRPr="00822559" w:rsidRDefault="00A109CA" w:rsidP="00A109CA">
      <w:pPr>
        <w:pStyle w:val="berschrift2"/>
        <w:spacing w:before="240" w:after="60"/>
      </w:pPr>
      <w:r w:rsidRPr="00822559">
        <w:t>Auslaufen des Lehrangebotes</w:t>
      </w:r>
    </w:p>
    <w:p w14:paraId="260C7E5C" w14:textId="40743274" w:rsidR="00A109CA" w:rsidRPr="00822559" w:rsidRDefault="00A109CA" w:rsidP="00A109CA">
      <w:pPr>
        <w:pStyle w:val="FlietextTHnummeriert"/>
      </w:pPr>
      <w:r>
        <w:t xml:space="preserve">Das Lehrangebot der in § 2 aufgeführten Prüfungsordnung läuft jeweils zum Ende der Vorlesungszeit desjenigen Semesters aus, in dem es nach dem Studienverlaufsplan für den letzten Aufnahmejahrgang des Studienganges </w:t>
      </w:r>
      <w:commentRangeStart w:id="67"/>
      <w:r>
        <w:t>(</w:t>
      </w:r>
      <w:del w:id="68" w:author="Christian Noss (cnoss) [2]" w:date="2023-12-13T13:00:00Z">
        <w:r w:rsidDel="00E952EC">
          <w:delText>Sommer-/Wintersemester</w:delText>
        </w:r>
      </w:del>
      <w:ins w:id="69" w:author="Christian Noss (cnoss) [2]" w:date="2023-12-13T13:00:00Z">
        <w:r w:rsidR="00E952EC">
          <w:t xml:space="preserve">Wintersemester </w:t>
        </w:r>
      </w:ins>
      <w:ins w:id="70" w:author="Christian Noss (cnoss) [2]" w:date="2023-12-13T13:01:00Z">
        <w:r w:rsidR="00E952EC">
          <w:t>23/24</w:t>
        </w:r>
      </w:ins>
      <w:del w:id="71" w:author="Christian Noss (cnoss) [2]" w:date="2023-12-13T13:01:00Z">
        <w:r w:rsidDel="00E952EC">
          <w:delText xml:space="preserve"> XXXX</w:delText>
        </w:r>
      </w:del>
      <w:ins w:id="72" w:author="Christian Noss (cnoss)" w:date="2023-10-29T13:16:00Z">
        <w:del w:id="73" w:author="Christian Noss (cnoss) [2]" w:date="2023-12-13T13:01:00Z">
          <w:r w:rsidR="004226EA" w:rsidDel="00E952EC">
            <w:delText>2026</w:delText>
          </w:r>
        </w:del>
      </w:ins>
      <w:del w:id="74" w:author="Christian Noss (cnoss)" w:date="2023-10-29T13:16:00Z">
        <w:r w:rsidDel="00A109CA">
          <w:delText>/XXXX</w:delText>
        </w:r>
      </w:del>
      <w:r>
        <w:t>) bei</w:t>
      </w:r>
      <w:commentRangeEnd w:id="67"/>
      <w:r>
        <w:commentReference w:id="67"/>
      </w:r>
      <w:r>
        <w:t xml:space="preserve"> planmäßigem Durchlaufen anzubieten war bzw. ist.</w:t>
      </w:r>
    </w:p>
    <w:p w14:paraId="49BB4121" w14:textId="77777777" w:rsidR="00A109CA" w:rsidRPr="00822559" w:rsidRDefault="00A109CA" w:rsidP="00A109CA">
      <w:pPr>
        <w:pStyle w:val="FlietextTHnummeriert"/>
      </w:pPr>
      <w:r w:rsidRPr="00822559">
        <w:t>Alle Lehrveranstaltungen, die nach Studienverlaufsplan zum Zeitpunkt des Inkrafttretens dieser Auslaufordnung schon ausgelaufen sind, werden im jeweils vorgesehenen Semester noch einmal angeboten.</w:t>
      </w:r>
    </w:p>
    <w:p w14:paraId="5DCD6FC3" w14:textId="77777777" w:rsidR="00A109CA" w:rsidRPr="00822559" w:rsidRDefault="00A109CA" w:rsidP="00A109CA">
      <w:pPr>
        <w:pStyle w:val="berschrift2"/>
        <w:spacing w:before="240" w:after="60"/>
      </w:pPr>
      <w:r>
        <w:t>A</w:t>
      </w:r>
      <w:r w:rsidRPr="00822559">
        <w:t>uslaufen des Prüfungsangebotes</w:t>
      </w:r>
    </w:p>
    <w:p w14:paraId="7FF73B30" w14:textId="77777777" w:rsidR="00A109CA" w:rsidRPr="00822559" w:rsidRDefault="00A109CA" w:rsidP="00A109CA">
      <w:pPr>
        <w:pStyle w:val="FlietextTHnummeriert"/>
        <w:numPr>
          <w:ilvl w:val="0"/>
          <w:numId w:val="28"/>
        </w:numPr>
      </w:pPr>
      <w:r w:rsidRPr="00822559">
        <w:t>Das Prüfungsangebot wird, nachdem die entsprechende Lehrveranstaltung zum letzten Mal stattgefunden hat, noch drei Mal angeboten.</w:t>
      </w:r>
    </w:p>
    <w:p w14:paraId="1E1A8008" w14:textId="77777777" w:rsidR="00A109CA" w:rsidRDefault="00A109CA" w:rsidP="00A109CA">
      <w:pPr>
        <w:pStyle w:val="FlietextTHnummeriert"/>
      </w:pPr>
      <w:r w:rsidRPr="00822559">
        <w:t>Die Anmeldung zur Abschlussarbeit hat seitens der Studierenden so rechtzeitig zu erfolgen, dass der Abgabezeitpunkt für die Bearbeitung des Themas der Abschlussarbeit einschließlich eventuell zu gewährender verlängerter Bearbeitungszeiten spätestens zum Auslaufdatum der Prüfungsordnung festgelegt werden kann. Ist eine Abschlussarbeit im ersten Prüfungsversuch nicht bestanden worden, ist der Wiederholungsversuch bis fünf Monate nach Auslaufen der zum Zeitpunkt der Anmeldung gültigen Prüfungsordnung abzuschließen. Das in §</w:t>
      </w:r>
      <w:r>
        <w:t xml:space="preserve"> </w:t>
      </w:r>
      <w:r w:rsidRPr="00822559">
        <w:t>2 genannte Prüfungsrecht findet auf die Bewertung und Durchführung dieser Prüfungsverfahren auch über das Auslaufdatum hinaus noch Anwendung.</w:t>
      </w:r>
    </w:p>
    <w:p w14:paraId="562F964F" w14:textId="77777777" w:rsidR="00A109CA" w:rsidRPr="00822559" w:rsidRDefault="00A109CA" w:rsidP="00A109CA">
      <w:pPr>
        <w:pStyle w:val="berschrift2"/>
        <w:spacing w:before="240" w:after="60"/>
      </w:pPr>
      <w:r w:rsidRPr="00822559">
        <w:t>Inkrafttreten</w:t>
      </w:r>
    </w:p>
    <w:p w14:paraId="44660434" w14:textId="77777777" w:rsidR="00A109CA" w:rsidRPr="00A109CA" w:rsidRDefault="00A109CA" w:rsidP="00A109CA">
      <w:pPr>
        <w:pStyle w:val="FlietextTH"/>
      </w:pPr>
      <w:r w:rsidRPr="00A109CA">
        <w:t>Diese Ordnung tritt mit Wirkung vom 1. September</w:t>
      </w:r>
      <w:del w:id="75" w:author="Christian Noss (cnoss)" w:date="2023-10-29T13:17:00Z">
        <w:r w:rsidRPr="00A109CA" w:rsidDel="00655B61">
          <w:delText>/1. März</w:delText>
        </w:r>
      </w:del>
      <w:r w:rsidRPr="00A109CA">
        <w:t xml:space="preserve"> </w:t>
      </w:r>
      <w:del w:id="76" w:author="Christian Noss (cnoss)" w:date="2023-10-29T13:17:00Z">
        <w:r w:rsidRPr="00A109CA" w:rsidDel="00655B61">
          <w:delText xml:space="preserve">XXXX </w:delText>
        </w:r>
      </w:del>
      <w:ins w:id="77" w:author="Christian Noss (cnoss)" w:date="2023-10-29T13:17:00Z">
        <w:r w:rsidR="00655B61">
          <w:t>2024</w:t>
        </w:r>
        <w:r w:rsidR="00655B61" w:rsidRPr="00A109CA">
          <w:t xml:space="preserve"> </w:t>
        </w:r>
      </w:ins>
      <w:r w:rsidRPr="00A109CA">
        <w:t>in Kraft und wird in den Amtlichen Mitteilungen der Technischen Hochschule Köln veröffentlicht.</w:t>
      </w:r>
    </w:p>
    <w:p w14:paraId="7C35F2C1" w14:textId="77777777" w:rsidR="00A109CA" w:rsidRPr="00822559" w:rsidRDefault="00A109CA" w:rsidP="00A109CA">
      <w:pPr>
        <w:pStyle w:val="FlietextTH"/>
      </w:pPr>
      <w:r w:rsidRPr="00A109CA">
        <w:t>Ausgefertigt aufgrund des Beschlusses des Fakultätsrats der Fakultät für</w:t>
      </w:r>
      <w:ins w:id="78" w:author="Christian Noss (cnoss)" w:date="2023-10-29T13:18:00Z">
        <w:r w:rsidR="00655B61">
          <w:t xml:space="preserve"> </w:t>
        </w:r>
        <w:r w:rsidR="00655B61" w:rsidRPr="00655B61">
          <w:t>Fakultät für Informatik und Ingenieurwissenschaften</w:t>
        </w:r>
      </w:ins>
      <w:del w:id="79" w:author="Christian Noss (cnoss)" w:date="2023-10-29T13:18:00Z">
        <w:r w:rsidRPr="00A109CA" w:rsidDel="00655B61">
          <w:delText xml:space="preserve"> …</w:delText>
        </w:r>
      </w:del>
      <w:r w:rsidRPr="00A109CA">
        <w:t xml:space="preserve"> der Technischen Hochschule Köln vo</w:t>
      </w:r>
      <w:r w:rsidRPr="00822559">
        <w:t xml:space="preserve">m </w:t>
      </w:r>
      <w:r>
        <w:t>XX</w:t>
      </w:r>
      <w:r w:rsidRPr="00822559">
        <w:t xml:space="preserve">. </w:t>
      </w:r>
      <w:r>
        <w:t>Monat</w:t>
      </w:r>
      <w:r w:rsidRPr="00822559">
        <w:t xml:space="preserve"> 20</w:t>
      </w:r>
      <w:r>
        <w:t>XX</w:t>
      </w:r>
      <w:r w:rsidRPr="00822559">
        <w:t xml:space="preserve">. und nach rechtlicher Überprüfung durch das Präsidium der Technischen Hochschule Köln vom </w:t>
      </w:r>
      <w:r>
        <w:t>XX</w:t>
      </w:r>
      <w:r w:rsidRPr="00822559">
        <w:t xml:space="preserve">. </w:t>
      </w:r>
      <w:r>
        <w:t>Monat</w:t>
      </w:r>
      <w:r w:rsidRPr="00822559">
        <w:t xml:space="preserve"> 20</w:t>
      </w:r>
      <w:r>
        <w:t>XX</w:t>
      </w:r>
      <w:r w:rsidRPr="00822559">
        <w:t>.</w:t>
      </w:r>
    </w:p>
    <w:p w14:paraId="53128261" w14:textId="77777777" w:rsidR="00A109CA" w:rsidRPr="00822559" w:rsidRDefault="00A109CA" w:rsidP="00A109CA">
      <w:pPr>
        <w:pStyle w:val="FlietextTH"/>
        <w:spacing w:before="120" w:line="240" w:lineRule="auto"/>
        <w:rPr>
          <w:rFonts w:asciiTheme="majorHAnsi" w:hAnsiTheme="majorHAnsi" w:cstheme="majorHAnsi"/>
        </w:rPr>
      </w:pPr>
    </w:p>
    <w:p w14:paraId="23A85EC2" w14:textId="77777777" w:rsidR="00A109CA" w:rsidRPr="00822559" w:rsidRDefault="00A109CA" w:rsidP="009D1D59">
      <w:pPr>
        <w:pStyle w:val="FlietextTH"/>
        <w:spacing w:after="0"/>
        <w:rPr>
          <w:rFonts w:asciiTheme="majorHAnsi" w:hAnsiTheme="majorHAnsi" w:cstheme="majorHAnsi"/>
        </w:rPr>
      </w:pPr>
      <w:r w:rsidRPr="00822559">
        <w:rPr>
          <w:rFonts w:asciiTheme="majorHAnsi" w:hAnsiTheme="majorHAnsi" w:cstheme="majorHAnsi"/>
        </w:rPr>
        <w:t>Köln, den XX. Monat 20XX</w:t>
      </w:r>
      <w:r w:rsidRPr="00822559">
        <w:rPr>
          <w:rFonts w:asciiTheme="majorHAnsi" w:hAnsiTheme="majorHAnsi" w:cstheme="majorHAnsi"/>
        </w:rPr>
        <w:tab/>
        <w:t xml:space="preserve">                                                 Der Präsident</w:t>
      </w:r>
    </w:p>
    <w:p w14:paraId="1340E276" w14:textId="77777777" w:rsidR="00A109CA" w:rsidRPr="00822559" w:rsidRDefault="00A109CA" w:rsidP="009D1D59">
      <w:pPr>
        <w:pStyle w:val="FlietextTH"/>
        <w:spacing w:after="0"/>
        <w:rPr>
          <w:rFonts w:asciiTheme="majorHAnsi" w:hAnsiTheme="majorHAnsi" w:cstheme="majorHAnsi"/>
        </w:rPr>
      </w:pPr>
      <w:r w:rsidRPr="00822559">
        <w:rPr>
          <w:rFonts w:asciiTheme="majorHAnsi" w:hAnsiTheme="majorHAnsi" w:cstheme="majorHAnsi"/>
        </w:rPr>
        <w:t xml:space="preserve">                                                                                                  der Technischen Hochschule Köln</w:t>
      </w:r>
    </w:p>
    <w:p w14:paraId="62486C05" w14:textId="77777777" w:rsidR="009D1D59" w:rsidRDefault="009D1D59" w:rsidP="009D1D59">
      <w:pPr>
        <w:pStyle w:val="FlietextTH"/>
        <w:spacing w:after="0" w:line="240" w:lineRule="auto"/>
        <w:ind w:left="5448"/>
        <w:rPr>
          <w:rFonts w:asciiTheme="majorHAnsi" w:hAnsiTheme="majorHAnsi" w:cstheme="majorHAnsi"/>
        </w:rPr>
      </w:pPr>
    </w:p>
    <w:p w14:paraId="4101652C" w14:textId="77777777" w:rsidR="009D1D59" w:rsidRDefault="009D1D59" w:rsidP="009D1D59">
      <w:pPr>
        <w:pStyle w:val="FlietextTH"/>
        <w:spacing w:after="0" w:line="240" w:lineRule="auto"/>
        <w:ind w:left="5448"/>
        <w:rPr>
          <w:rFonts w:asciiTheme="majorHAnsi" w:hAnsiTheme="majorHAnsi" w:cstheme="majorHAnsi"/>
        </w:rPr>
      </w:pPr>
    </w:p>
    <w:p w14:paraId="4B99056E" w14:textId="77777777" w:rsidR="009D1D59" w:rsidRDefault="009D1D59" w:rsidP="009D1D59">
      <w:pPr>
        <w:pStyle w:val="FlietextTH"/>
        <w:spacing w:after="0" w:line="240" w:lineRule="auto"/>
        <w:ind w:left="5448"/>
        <w:rPr>
          <w:rFonts w:asciiTheme="majorHAnsi" w:hAnsiTheme="majorHAnsi" w:cstheme="majorHAnsi"/>
        </w:rPr>
      </w:pPr>
    </w:p>
    <w:p w14:paraId="3D5B4B9F" w14:textId="77777777" w:rsidR="00A109CA" w:rsidRDefault="00A109CA" w:rsidP="009D1D59">
      <w:pPr>
        <w:pStyle w:val="FlietextTH"/>
        <w:spacing w:after="0" w:line="240" w:lineRule="auto"/>
        <w:ind w:left="5448"/>
        <w:rPr>
          <w:rFonts w:asciiTheme="majorHAnsi" w:hAnsiTheme="majorHAnsi" w:cstheme="majorHAnsi"/>
        </w:rPr>
      </w:pPr>
      <w:r w:rsidRPr="00822559">
        <w:rPr>
          <w:rFonts w:asciiTheme="majorHAnsi" w:hAnsiTheme="majorHAnsi" w:cstheme="majorHAnsi"/>
        </w:rPr>
        <w:t>Prof. Dr. Stefan Herzig</w:t>
      </w:r>
    </w:p>
    <w:p w14:paraId="1299C43A" w14:textId="77777777" w:rsidR="00370C6A" w:rsidRDefault="00370C6A" w:rsidP="00A109CA">
      <w:pPr>
        <w:pStyle w:val="FlietextTH"/>
        <w:rPr>
          <w:rFonts w:asciiTheme="majorHAnsi" w:hAnsiTheme="majorHAnsi" w:cstheme="majorHAnsi"/>
          <w:b/>
        </w:rPr>
      </w:pPr>
    </w:p>
    <w:p w14:paraId="58956813" w14:textId="77777777" w:rsidR="00A109CA" w:rsidRPr="001916A0" w:rsidRDefault="00A109CA" w:rsidP="00A109CA">
      <w:pPr>
        <w:pStyle w:val="FlietextTH"/>
      </w:pPr>
      <w:r w:rsidRPr="00822559">
        <w:rPr>
          <w:rFonts w:asciiTheme="majorHAnsi" w:hAnsiTheme="majorHAnsi" w:cstheme="majorHAnsi"/>
          <w:b/>
        </w:rPr>
        <w:t>Anlage:</w:t>
      </w:r>
      <w:r>
        <w:rPr>
          <w:rFonts w:asciiTheme="majorHAnsi" w:hAnsiTheme="majorHAnsi" w:cstheme="majorHAnsi"/>
        </w:rPr>
        <w:t xml:space="preserve"> Auslaufplanung</w:t>
      </w:r>
    </w:p>
    <w:sectPr w:rsidR="00A109CA" w:rsidRPr="001916A0" w:rsidSect="00901817">
      <w:headerReference w:type="first" r:id="rId15"/>
      <w:footerReference w:type="first" r:id="rId16"/>
      <w:pgSz w:w="11906" w:h="16838" w:code="9"/>
      <w:pgMar w:top="1134" w:right="550" w:bottom="1361" w:left="1860" w:header="454" w:footer="56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7" w:author="Matthias Böhmer (mboehme1)" w:date="2023-11-06T20:53:00Z" w:initials="M(">
    <w:p w14:paraId="10396E28" w14:textId="4020C08B" w:rsidR="5C576E22" w:rsidRDefault="5C576E22">
      <w:r>
        <w:t>Wäre das nicht das Wintersemester 2023/2024? Da haben wir dann das letzte Mal in den Studiengang eingeschrieben</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396E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558DF2A" w16cex:dateUtc="2023-11-06T1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396E28" w16cid:durableId="1558DF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BEF00" w14:textId="77777777" w:rsidR="00144A25" w:rsidRDefault="00144A25">
      <w:r>
        <w:separator/>
      </w:r>
    </w:p>
    <w:p w14:paraId="3461D779" w14:textId="77777777" w:rsidR="00144A25" w:rsidRDefault="00144A25"/>
    <w:p w14:paraId="3CF2D8B6" w14:textId="77777777" w:rsidR="00144A25" w:rsidRDefault="00144A25"/>
  </w:endnote>
  <w:endnote w:type="continuationSeparator" w:id="0">
    <w:p w14:paraId="0FB78278" w14:textId="77777777" w:rsidR="00144A25" w:rsidRDefault="00144A25">
      <w:r>
        <w:continuationSeparator/>
      </w:r>
    </w:p>
    <w:p w14:paraId="1FC39945" w14:textId="77777777" w:rsidR="00144A25" w:rsidRDefault="00144A25"/>
    <w:p w14:paraId="0562CB0E" w14:textId="77777777" w:rsidR="00144A25" w:rsidRDefault="00144A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Myriad Pro SemiCond">
    <w:altName w:val="Segoe UI"/>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w:altName w:val="Corbel"/>
    <w:panose1 w:val="020B0503030403020204"/>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pitch w:val="variable"/>
    <w:sig w:usb0="0000A003" w:usb1="00000000" w:usb2="00000000" w:usb3="00000000" w:csb0="00000001" w:csb1="00000000"/>
  </w:font>
  <w:font w:name="Myriad Pro Light SemiCond">
    <w:altName w:val="Segoe UI Light"/>
    <w:panose1 w:val="020B0403030403020204"/>
    <w:charset w:val="00"/>
    <w:family w:val="swiss"/>
    <w:notTrueType/>
    <w:pitch w:val="variable"/>
    <w:sig w:usb0="A00002AF" w:usb1="5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MyriadRegular">
    <w:altName w:val="Myriad Pro Light SemiCond"/>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16.67 Pitch">
    <w:altName w:val="Lucida Console"/>
    <w:panose1 w:val="020B06040202020202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7CC1D" w14:textId="77777777" w:rsidR="00055018" w:rsidRPr="00901817" w:rsidRDefault="00055018" w:rsidP="0090181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E0A41" w14:textId="77777777" w:rsidR="00144A25" w:rsidRPr="00C67C48" w:rsidRDefault="00144A25" w:rsidP="00C67C48"/>
  </w:footnote>
  <w:footnote w:type="continuationSeparator" w:id="0">
    <w:p w14:paraId="62EBF3C5" w14:textId="77777777" w:rsidR="00144A25" w:rsidRDefault="00144A25">
      <w:r>
        <w:continuationSeparator/>
      </w:r>
    </w:p>
    <w:p w14:paraId="6D98A12B" w14:textId="77777777" w:rsidR="00144A25" w:rsidRDefault="00144A25"/>
    <w:p w14:paraId="2946DB82" w14:textId="77777777" w:rsidR="00144A25" w:rsidRDefault="00144A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732C2" w14:textId="77777777" w:rsidR="00763A01" w:rsidRDefault="00763A01" w:rsidP="00B702C8">
    <w:pPr>
      <w:pStyle w:val="Kopf-FuzeileTH"/>
    </w:pPr>
    <w:r w:rsidRPr="00DA212F">
      <mc:AlternateContent>
        <mc:Choice Requires="wps">
          <w:drawing>
            <wp:anchor distT="0" distB="0" distL="114300" distR="114300" simplePos="0" relativeHeight="251657728" behindDoc="0" locked="1" layoutInCell="1" allowOverlap="1" wp14:anchorId="0822B3D0" wp14:editId="3658E36B">
              <wp:simplePos x="0" y="0"/>
              <wp:positionH relativeFrom="page">
                <wp:posOffset>640715</wp:posOffset>
              </wp:positionH>
              <wp:positionV relativeFrom="page">
                <wp:posOffset>288290</wp:posOffset>
              </wp:positionV>
              <wp:extent cx="307440" cy="130320"/>
              <wp:effectExtent l="0" t="0" r="16510" b="3175"/>
              <wp:wrapNone/>
              <wp:docPr id="24" name="Textfeld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307440" cy="130320"/>
                      </a:xfrm>
                      <a:prstGeom prst="rect">
                        <a:avLst/>
                      </a:prstGeom>
                      <a:noFill/>
                      <a:ln>
                        <a:noFill/>
                      </a:ln>
                    </wps:spPr>
                    <wps:txbx>
                      <w:txbxContent>
                        <w:p w14:paraId="6B03468B" w14:textId="77777777" w:rsidR="00763A01" w:rsidRPr="00374C9B" w:rsidRDefault="00763A01" w:rsidP="00374C9B">
                          <w:pPr>
                            <w:pStyle w:val="Kopf-FuzeileTH"/>
                          </w:pPr>
                          <w:r w:rsidRPr="00374C9B">
                            <w:fldChar w:fldCharType="begin"/>
                          </w:r>
                          <w:r w:rsidRPr="00374C9B">
                            <w:instrText xml:space="preserve"> PAGE  \* Arabic  \* MERGEFORMAT </w:instrText>
                          </w:r>
                          <w:r w:rsidRPr="00374C9B">
                            <w:fldChar w:fldCharType="separate"/>
                          </w:r>
                          <w:r w:rsidR="003B4BD0">
                            <w:t>4</w:t>
                          </w:r>
                          <w:r w:rsidRPr="00374C9B">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http://schemas.openxmlformats.org/drawingml/2006/main">
          <w:pict w14:anchorId="3C4A57F6">
            <v:shapetype id="_x0000_t202" coordsize="21600,21600" o:spt="202" path="m,l,21600r21600,l21600,xe" w14:anchorId="0822B3D0">
              <v:stroke joinstyle="miter"/>
              <v:path gradientshapeok="t" o:connecttype="rect"/>
            </v:shapetype>
            <v:shape id="Textfeld 7" style="position:absolute;margin-left:50.45pt;margin-top:22.7pt;width:24.2pt;height:10.25pt;flip:y;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">
              <o:lock v:ext="edit" aspectratio="t"/>
              <v:textbox inset="0,0,0,0">
                <w:txbxContent>
                  <w:p w:rsidRPr="00374C9B" w:rsidR="00763A01" w:rsidP="00374C9B" w:rsidRDefault="00763A01" w14:paraId="7CE9BC59" wp14:textId="77777777">
                    <w:pPr>
                      <w:pStyle w:val="Kopf-FuzeileTH"/>
                    </w:pPr>
                    <w:r w:rsidRPr="00374C9B">
                      <w:fldChar w:fldCharType="begin"/>
                    </w:r>
                    <w:r w:rsidRPr="00374C9B">
                      <w:instrText xml:space="preserve"> PAGE  \* Arabic  \* MERGEFORMAT </w:instrText>
                    </w:r>
                    <w:r w:rsidRPr="00374C9B">
                      <w:fldChar w:fldCharType="separate"/>
                    </w:r>
                    <w:r w:rsidR="003B4BD0">
                      <w:t>4</w:t>
                    </w:r>
                    <w:r w:rsidRPr="00374C9B">
                      <w:fldChar w:fldCharType="end"/>
                    </w:r>
                  </w:p>
                </w:txbxContent>
              </v:textbox>
              <w10:wrap anchorx="page" anchory="page"/>
              <w10:anchorlock/>
            </v:shape>
          </w:pict>
        </mc:Fallback>
      </mc:AlternateContent>
    </w:r>
    <w:r w:rsidR="00B702C8">
      <w:t>Leitlinie</w:t>
    </w:r>
    <w:r>
      <w:t xml:space="preserve"> </w:t>
    </w:r>
    <w:r w:rsidR="00B702C8">
      <w:t>zur Informationssicherheit und zum Datenschutz</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52818" w14:textId="77777777" w:rsidR="00763A01" w:rsidRDefault="00E87D0B" w:rsidP="00426B16">
    <w:pPr>
      <w:pStyle w:val="Kopf-FuzeileTH"/>
    </w:pPr>
    <w:r w:rsidRPr="00615EA4">
      <w:t>Verhaltenskodex für Forschung und Transfer</w:t>
    </w:r>
    <w:r w:rsidRPr="006B08E8">
      <w:t xml:space="preserve"> </w:t>
    </w:r>
    <w:r w:rsidR="00763A01" w:rsidRPr="006B08E8">
      <mc:AlternateContent>
        <mc:Choice Requires="wps">
          <w:drawing>
            <wp:anchor distT="0" distB="0" distL="114300" distR="114300" simplePos="0" relativeHeight="251654656" behindDoc="0" locked="1" layoutInCell="1" allowOverlap="1" wp14:anchorId="6CBEE606" wp14:editId="728B5CDA">
              <wp:simplePos x="0" y="0"/>
              <wp:positionH relativeFrom="page">
                <wp:posOffset>6376670</wp:posOffset>
              </wp:positionH>
              <wp:positionV relativeFrom="page">
                <wp:posOffset>288290</wp:posOffset>
              </wp:positionV>
              <wp:extent cx="574200" cy="143640"/>
              <wp:effectExtent l="0" t="0" r="0" b="8890"/>
              <wp:wrapNone/>
              <wp:docPr id="18" name="Textfeld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200" cy="1436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FF93E19" w14:textId="77777777" w:rsidR="00763A01" w:rsidRPr="003E4E53" w:rsidRDefault="00763A01" w:rsidP="00374C9B">
                          <w:pPr>
                            <w:pStyle w:val="SeitenzahlTH"/>
                          </w:pPr>
                          <w:r>
                            <w:fldChar w:fldCharType="begin"/>
                          </w:r>
                          <w:r>
                            <w:instrText xml:space="preserve"> PAGE  \* Arabic  \* MERGEFORMAT </w:instrText>
                          </w:r>
                          <w:r>
                            <w:fldChar w:fldCharType="separate"/>
                          </w:r>
                          <w:r w:rsidR="00901817">
                            <w:t>3</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a="http://schemas.openxmlformats.org/drawingml/2006/main">
          <w:pict w14:anchorId="0D76E2AE">
            <v:shapetype id="_x0000_t202" coordsize="21600,21600" o:spt="202" path="m,l,21600r21600,l21600,xe" w14:anchorId="6CBEE606">
              <v:stroke joinstyle="miter"/>
              <v:path gradientshapeok="t" o:connecttype="rect"/>
            </v:shapetype>
            <v:shape id="Textfeld 18" style="position:absolute;margin-left:502.1pt;margin-top:22.7pt;width:45.2pt;height:11.3pt;flip:y;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8"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">
              <v:textbox inset="0,0,0,0">
                <w:txbxContent>
                  <w:p w:rsidRPr="003E4E53" w:rsidR="00763A01" w:rsidP="00374C9B" w:rsidRDefault="00763A01" w14:paraId="686CD970" wp14:textId="77777777">
                    <w:pPr>
                      <w:pStyle w:val="SeitenzahlTH"/>
                    </w:pPr>
                    <w:r>
                      <w:fldChar w:fldCharType="begin"/>
                    </w:r>
                    <w:r>
                      <w:instrText xml:space="preserve"> PAGE  \* Arabic  \* MERGEFORMAT </w:instrText>
                    </w:r>
                    <w:r>
                      <w:fldChar w:fldCharType="separate"/>
                    </w:r>
                    <w:r w:rsidR="00901817">
                      <w:t>3</w:t>
                    </w:r>
                    <w:r>
                      <w:fldChar w:fldCharType="end"/>
                    </w:r>
                  </w:p>
                </w:txbxContent>
              </v:textbox>
              <w10:wrap anchorx="page"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9E86A" w14:textId="77777777" w:rsidR="00055018" w:rsidRDefault="00A109CA" w:rsidP="00E87D0B">
    <w:pPr>
      <w:pStyle w:val="Kopf-FuzeileTH"/>
    </w:pPr>
    <w:r>
      <w:t>Auslaufordnung für den Studiengang …</w:t>
    </w:r>
  </w:p>
  <w:p w14:paraId="110FFD37" w14:textId="77777777" w:rsidR="00055018" w:rsidRPr="00E87D0B" w:rsidRDefault="00055018" w:rsidP="00E87D0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19C1CB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6CC06B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8C18F9D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51606C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A86873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A2A2A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C4AA6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50AD6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41C341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6ACA29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664EEA"/>
    <w:multiLevelType w:val="hybridMultilevel"/>
    <w:tmpl w:val="74F684B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1725480"/>
    <w:multiLevelType w:val="hybridMultilevel"/>
    <w:tmpl w:val="74F684B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A5119B4"/>
    <w:multiLevelType w:val="multilevel"/>
    <w:tmpl w:val="77440A1A"/>
    <w:styleLink w:val="ListeAufzhlung1-2-3"/>
    <w:lvl w:ilvl="0">
      <w:start w:val="1"/>
      <w:numFmt w:val="decimal"/>
      <w:pStyle w:val="Aufzhlung1-2-3TH"/>
      <w:lvlText w:val="%1."/>
      <w:lvlJc w:val="left"/>
      <w:pPr>
        <w:tabs>
          <w:tab w:val="num" w:pos="454"/>
        </w:tabs>
        <w:ind w:left="454" w:hanging="454"/>
      </w:pPr>
      <w:rPr>
        <w:rFonts w:hint="default"/>
      </w:rPr>
    </w:lvl>
    <w:lvl w:ilvl="1">
      <w:start w:val="1"/>
      <w:numFmt w:val="decimal"/>
      <w:pStyle w:val="Aufzhlung1-2-3THeingerckt"/>
      <w:lvlText w:val="%2."/>
      <w:lvlJc w:val="left"/>
      <w:pPr>
        <w:tabs>
          <w:tab w:val="num" w:pos="794"/>
        </w:tabs>
        <w:ind w:left="794" w:hanging="340"/>
      </w:pPr>
      <w:rPr>
        <w:rFonts w:hint="default"/>
      </w:rPr>
    </w:lvl>
    <w:lvl w:ilvl="2">
      <w:start w:val="1"/>
      <w:numFmt w:val="lowerRoman"/>
      <w:lvlText w:val="%3."/>
      <w:lvlJc w:val="left"/>
      <w:pPr>
        <w:ind w:left="794" w:hanging="340"/>
      </w:pPr>
      <w:rPr>
        <w:rFonts w:hint="default"/>
      </w:rPr>
    </w:lvl>
    <w:lvl w:ilvl="3">
      <w:start w:val="1"/>
      <w:numFmt w:val="decimal"/>
      <w:lvlText w:val="%4."/>
      <w:lvlJc w:val="left"/>
      <w:pPr>
        <w:ind w:left="794" w:hanging="340"/>
      </w:pPr>
      <w:rPr>
        <w:rFonts w:hint="default"/>
      </w:rPr>
    </w:lvl>
    <w:lvl w:ilvl="4">
      <w:start w:val="1"/>
      <w:numFmt w:val="lowerLetter"/>
      <w:lvlText w:val="%5."/>
      <w:lvlJc w:val="left"/>
      <w:pPr>
        <w:ind w:left="2270" w:hanging="454"/>
      </w:pPr>
      <w:rPr>
        <w:rFonts w:hint="default"/>
      </w:rPr>
    </w:lvl>
    <w:lvl w:ilvl="5">
      <w:start w:val="1"/>
      <w:numFmt w:val="lowerRoman"/>
      <w:lvlText w:val="%6."/>
      <w:lvlJc w:val="righ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right"/>
      <w:pPr>
        <w:ind w:left="4086" w:hanging="454"/>
      </w:pPr>
      <w:rPr>
        <w:rFonts w:hint="default"/>
      </w:rPr>
    </w:lvl>
  </w:abstractNum>
  <w:abstractNum w:abstractNumId="13" w15:restartNumberingAfterBreak="0">
    <w:nsid w:val="303C2ABB"/>
    <w:multiLevelType w:val="multilevel"/>
    <w:tmpl w:val="B4DE38D6"/>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14" w15:restartNumberingAfterBreak="0">
    <w:nsid w:val="32D01F74"/>
    <w:multiLevelType w:val="multilevel"/>
    <w:tmpl w:val="A86E14FE"/>
    <w:styleLink w:val="ListeTHKlnArial2"/>
    <w:lvl w:ilvl="0">
      <w:start w:val="1"/>
      <w:numFmt w:val="decimal"/>
      <w:pStyle w:val="berschrift1"/>
      <w:lvlText w:val="§ %1"/>
      <w:lvlJc w:val="left"/>
      <w:pPr>
        <w:tabs>
          <w:tab w:val="num" w:pos="454"/>
        </w:tabs>
        <w:ind w:left="454" w:hanging="454"/>
      </w:pPr>
      <w:rPr>
        <w:rFonts w:hint="default"/>
      </w:rPr>
    </w:lvl>
    <w:lvl w:ilvl="1">
      <w:start w:val="1"/>
      <w:numFmt w:val="decimal"/>
      <w:pStyle w:val="berschrift2"/>
      <w:lvlText w:val="§ %2"/>
      <w:lvlJc w:val="left"/>
      <w:pPr>
        <w:tabs>
          <w:tab w:val="num" w:pos="454"/>
        </w:tabs>
        <w:ind w:left="454" w:hanging="454"/>
      </w:pPr>
      <w:rPr>
        <w:rFonts w:hint="default"/>
      </w:rPr>
    </w:lvl>
    <w:lvl w:ilvl="2">
      <w:start w:val="1"/>
      <w:numFmt w:val="decimal"/>
      <w:pStyle w:val="berschrift3"/>
      <w:lvlText w:val="%2.%3"/>
      <w:lvlJc w:val="left"/>
      <w:pPr>
        <w:tabs>
          <w:tab w:val="num" w:pos="596"/>
        </w:tabs>
        <w:ind w:left="596" w:hanging="596"/>
      </w:pPr>
      <w:rPr>
        <w:rFonts w:hint="default"/>
      </w:rPr>
    </w:lvl>
    <w:lvl w:ilvl="3">
      <w:start w:val="1"/>
      <w:numFmt w:val="lowerLetter"/>
      <w:pStyle w:val="berschrift4"/>
      <w:lvlText w:val="%4)"/>
      <w:lvlJc w:val="left"/>
      <w:pPr>
        <w:tabs>
          <w:tab w:val="num" w:pos="454"/>
        </w:tabs>
        <w:ind w:left="454" w:hanging="454"/>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5" w15:restartNumberingAfterBreak="0">
    <w:nsid w:val="37D0571F"/>
    <w:multiLevelType w:val="multilevel"/>
    <w:tmpl w:val="ACDC0D50"/>
    <w:styleLink w:val="ListeAufzhlunga-b-c"/>
    <w:lvl w:ilvl="0">
      <w:start w:val="1"/>
      <w:numFmt w:val="lowerLetter"/>
      <w:pStyle w:val="Aufzhlunga-b-cTH"/>
      <w:lvlText w:val="%1."/>
      <w:lvlJc w:val="left"/>
      <w:pPr>
        <w:tabs>
          <w:tab w:val="num" w:pos="454"/>
        </w:tabs>
        <w:ind w:left="454" w:hanging="454"/>
      </w:pPr>
      <w:rPr>
        <w:rFonts w:hint="default"/>
      </w:rPr>
    </w:lvl>
    <w:lvl w:ilvl="1">
      <w:start w:val="1"/>
      <w:numFmt w:val="lowerLetter"/>
      <w:pStyle w:val="Aufzhlunga-b-cTHeingerckt"/>
      <w:lvlText w:val="%2."/>
      <w:lvlJc w:val="left"/>
      <w:pPr>
        <w:tabs>
          <w:tab w:val="num" w:pos="794"/>
        </w:tabs>
        <w:ind w:left="794" w:hanging="340"/>
      </w:pPr>
      <w:rPr>
        <w:rFonts w:hint="default"/>
      </w:rPr>
    </w:lvl>
    <w:lvl w:ilvl="2">
      <w:start w:val="1"/>
      <w:numFmt w:val="bullet"/>
      <w:lvlText w:val=""/>
      <w:lvlJc w:val="left"/>
      <w:pPr>
        <w:ind w:left="1134" w:hanging="340"/>
      </w:pPr>
      <w:rPr>
        <w:rFonts w:ascii="Wingdings" w:hAnsi="Wingdings" w:hint="default"/>
      </w:rPr>
    </w:lvl>
    <w:lvl w:ilvl="3">
      <w:start w:val="1"/>
      <w:numFmt w:val="bullet"/>
      <w:lvlText w:val=""/>
      <w:lvlJc w:val="left"/>
      <w:pPr>
        <w:tabs>
          <w:tab w:val="num" w:pos="1616"/>
        </w:tabs>
        <w:ind w:left="1474" w:hanging="454"/>
      </w:pPr>
      <w:rPr>
        <w:rFonts w:ascii="Symbol" w:hAnsi="Symbol" w:hint="default"/>
      </w:rPr>
    </w:lvl>
    <w:lvl w:ilvl="4">
      <w:start w:val="1"/>
      <w:numFmt w:val="bullet"/>
      <w:lvlText w:val="o"/>
      <w:lvlJc w:val="left"/>
      <w:pPr>
        <w:tabs>
          <w:tab w:val="num" w:pos="1956"/>
        </w:tabs>
        <w:ind w:left="1814" w:hanging="454"/>
      </w:pPr>
      <w:rPr>
        <w:rFonts w:ascii="Courier New" w:hAnsi="Courier New" w:cs="Courier New" w:hint="default"/>
      </w:rPr>
    </w:lvl>
    <w:lvl w:ilvl="5">
      <w:start w:val="1"/>
      <w:numFmt w:val="bullet"/>
      <w:lvlText w:val=""/>
      <w:lvlJc w:val="left"/>
      <w:pPr>
        <w:tabs>
          <w:tab w:val="num" w:pos="2296"/>
        </w:tabs>
        <w:ind w:left="2154" w:hanging="454"/>
      </w:pPr>
      <w:rPr>
        <w:rFonts w:ascii="Wingdings" w:hAnsi="Wingdings" w:hint="default"/>
      </w:rPr>
    </w:lvl>
    <w:lvl w:ilvl="6">
      <w:start w:val="1"/>
      <w:numFmt w:val="bullet"/>
      <w:lvlText w:val=""/>
      <w:lvlJc w:val="left"/>
      <w:pPr>
        <w:tabs>
          <w:tab w:val="num" w:pos="2636"/>
        </w:tabs>
        <w:ind w:left="2494" w:hanging="454"/>
      </w:pPr>
      <w:rPr>
        <w:rFonts w:ascii="Symbol" w:hAnsi="Symbol" w:hint="default"/>
      </w:rPr>
    </w:lvl>
    <w:lvl w:ilvl="7">
      <w:start w:val="1"/>
      <w:numFmt w:val="bullet"/>
      <w:lvlText w:val="o"/>
      <w:lvlJc w:val="left"/>
      <w:pPr>
        <w:tabs>
          <w:tab w:val="num" w:pos="2976"/>
        </w:tabs>
        <w:ind w:left="2834" w:hanging="454"/>
      </w:pPr>
      <w:rPr>
        <w:rFonts w:ascii="Courier New" w:hAnsi="Courier New" w:cs="Courier New" w:hint="default"/>
      </w:rPr>
    </w:lvl>
    <w:lvl w:ilvl="8">
      <w:start w:val="1"/>
      <w:numFmt w:val="bullet"/>
      <w:lvlText w:val=""/>
      <w:lvlJc w:val="left"/>
      <w:pPr>
        <w:tabs>
          <w:tab w:val="num" w:pos="3316"/>
        </w:tabs>
        <w:ind w:left="3174" w:hanging="454"/>
      </w:pPr>
      <w:rPr>
        <w:rFonts w:ascii="Wingdings" w:hAnsi="Wingdings" w:hint="default"/>
      </w:rPr>
    </w:lvl>
  </w:abstractNum>
  <w:abstractNum w:abstractNumId="16" w15:restartNumberingAfterBreak="0">
    <w:nsid w:val="411210AC"/>
    <w:multiLevelType w:val="multilevel"/>
    <w:tmpl w:val="18A825A4"/>
    <w:styleLink w:val="ListeAufzhlungStrich"/>
    <w:lvl w:ilvl="0">
      <w:start w:val="1"/>
      <w:numFmt w:val="bullet"/>
      <w:pStyle w:val="AufzhlungStrichTH"/>
      <w:lvlText w:val=""/>
      <w:lvlJc w:val="left"/>
      <w:pPr>
        <w:tabs>
          <w:tab w:val="num" w:pos="454"/>
        </w:tabs>
        <w:ind w:left="454" w:hanging="454"/>
      </w:pPr>
      <w:rPr>
        <w:rFonts w:ascii="Symbol" w:hAnsi="Symbol" w:hint="default"/>
      </w:rPr>
    </w:lvl>
    <w:lvl w:ilvl="1">
      <w:start w:val="1"/>
      <w:numFmt w:val="bullet"/>
      <w:pStyle w:val="AufzhlungStrichTHeingerckt"/>
      <w:lvlText w:val=""/>
      <w:lvlJc w:val="left"/>
      <w:pPr>
        <w:tabs>
          <w:tab w:val="num" w:pos="794"/>
        </w:tabs>
        <w:ind w:left="794" w:hanging="340"/>
      </w:pPr>
      <w:rPr>
        <w:rFonts w:ascii="Symbol" w:hAnsi="Symbol" w:hint="default"/>
      </w:rPr>
    </w:lvl>
    <w:lvl w:ilvl="2">
      <w:start w:val="1"/>
      <w:numFmt w:val="bullet"/>
      <w:pStyle w:val="AufzhlungStrichTH2xeingerckt"/>
      <w:lvlText w:val=""/>
      <w:lvlJc w:val="left"/>
      <w:pPr>
        <w:tabs>
          <w:tab w:val="num" w:pos="1134"/>
        </w:tabs>
        <w:ind w:left="1134" w:hanging="34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C033476"/>
    <w:multiLevelType w:val="multilevel"/>
    <w:tmpl w:val="81064D00"/>
    <w:lvl w:ilvl="0">
      <w:start w:val="1"/>
      <w:numFmt w:val="bullet"/>
      <w:lvlText w:val=""/>
      <w:lvlJc w:val="left"/>
      <w:pPr>
        <w:tabs>
          <w:tab w:val="num" w:pos="454"/>
        </w:tabs>
        <w:ind w:left="-227" w:firstLine="22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FFF0D1F"/>
    <w:multiLevelType w:val="hybridMultilevel"/>
    <w:tmpl w:val="C4C076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8556316"/>
    <w:multiLevelType w:val="hybridMultilevel"/>
    <w:tmpl w:val="17BE1C80"/>
    <w:lvl w:ilvl="0" w:tplc="A9A47840">
      <w:numFmt w:val="bullet"/>
      <w:lvlText w:val="-"/>
      <w:lvlJc w:val="left"/>
      <w:pPr>
        <w:ind w:left="720" w:hanging="360"/>
      </w:pPr>
      <w:rPr>
        <w:rFonts w:ascii="Courier New" w:eastAsia="Times New Roman"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B066C33"/>
    <w:multiLevelType w:val="multilevel"/>
    <w:tmpl w:val="49E89B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7B750FF4"/>
    <w:multiLevelType w:val="multilevel"/>
    <w:tmpl w:val="FFA88EC8"/>
    <w:lvl w:ilvl="0">
      <w:start w:val="1"/>
      <w:numFmt w:val="decimal"/>
      <w:pStyle w:val="FlietextTHnummeriert"/>
      <w:lvlText w:val="(%1)"/>
      <w:lvlJc w:val="left"/>
      <w:pPr>
        <w:tabs>
          <w:tab w:val="num" w:pos="454"/>
        </w:tabs>
        <w:ind w:left="454" w:hanging="45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828404007">
    <w:abstractNumId w:val="14"/>
    <w:lvlOverride w:ilvl="0">
      <w:lvl w:ilvl="0">
        <w:start w:val="1"/>
        <w:numFmt w:val="decimal"/>
        <w:pStyle w:val="berschrift1"/>
        <w:lvlText w:val="%1"/>
        <w:lvlJc w:val="left"/>
        <w:pPr>
          <w:tabs>
            <w:tab w:val="num" w:pos="454"/>
          </w:tabs>
          <w:ind w:left="454" w:hanging="45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berschrift2"/>
        <w:lvlText w:val="%2"/>
        <w:lvlJc w:val="left"/>
        <w:pPr>
          <w:tabs>
            <w:tab w:val="num" w:pos="454"/>
          </w:tabs>
          <w:ind w:left="454" w:hanging="454"/>
        </w:pPr>
        <w:rPr>
          <w:rFonts w:hint="default"/>
        </w:rPr>
      </w:lvl>
    </w:lvlOverride>
    <w:lvlOverride w:ilvl="2">
      <w:lvl w:ilvl="2">
        <w:start w:val="1"/>
        <w:numFmt w:val="decimal"/>
        <w:pStyle w:val="berschrift3"/>
        <w:lvlText w:val="%2.%3"/>
        <w:lvlJc w:val="left"/>
        <w:pPr>
          <w:tabs>
            <w:tab w:val="num" w:pos="596"/>
          </w:tabs>
          <w:ind w:left="596" w:hanging="454"/>
        </w:pPr>
        <w:rPr>
          <w:rFonts w:hint="default"/>
        </w:rPr>
      </w:lvl>
    </w:lvlOverride>
    <w:lvlOverride w:ilvl="3">
      <w:lvl w:ilvl="3">
        <w:start w:val="1"/>
        <w:numFmt w:val="lowerLetter"/>
        <w:pStyle w:val="berschrift4"/>
        <w:lvlText w:val="%4)"/>
        <w:lvlJc w:val="left"/>
        <w:pPr>
          <w:tabs>
            <w:tab w:val="num" w:pos="454"/>
          </w:tabs>
          <w:ind w:left="454" w:hanging="454"/>
        </w:pPr>
        <w:rPr>
          <w:rFonts w:hint="default"/>
        </w:rPr>
      </w:lvl>
    </w:lvlOverride>
    <w:lvlOverride w:ilvl="4">
      <w:lvl w:ilvl="4">
        <w:start w:val="1"/>
        <w:numFmt w:val="decimal"/>
        <w:lvlText w:val="%1.%2.%3.%4.%5"/>
        <w:lvlJc w:val="left"/>
        <w:pPr>
          <w:ind w:left="680" w:hanging="680"/>
        </w:pPr>
        <w:rPr>
          <w:rFonts w:hint="default"/>
        </w:rPr>
      </w:lvl>
    </w:lvlOverride>
    <w:lvlOverride w:ilvl="5">
      <w:lvl w:ilvl="5">
        <w:start w:val="1"/>
        <w:numFmt w:val="decimal"/>
        <w:lvlText w:val="%1.%2.%3.%4.%5.%6"/>
        <w:lvlJc w:val="left"/>
        <w:pPr>
          <w:ind w:left="680" w:hanging="680"/>
        </w:pPr>
        <w:rPr>
          <w:rFonts w:hint="default"/>
        </w:rPr>
      </w:lvl>
    </w:lvlOverride>
    <w:lvlOverride w:ilvl="6">
      <w:lvl w:ilvl="6">
        <w:start w:val="1"/>
        <w:numFmt w:val="decimal"/>
        <w:lvlText w:val="%1.%2.%3.%4.%5.%6.%7"/>
        <w:lvlJc w:val="left"/>
        <w:pPr>
          <w:ind w:left="680" w:hanging="680"/>
        </w:pPr>
        <w:rPr>
          <w:rFonts w:hint="default"/>
        </w:rPr>
      </w:lvl>
    </w:lvlOverride>
    <w:lvlOverride w:ilvl="7">
      <w:lvl w:ilvl="7">
        <w:start w:val="1"/>
        <w:numFmt w:val="decimal"/>
        <w:lvlText w:val="%1.%2.%3.%4.%5.%6.%7.%8"/>
        <w:lvlJc w:val="left"/>
        <w:pPr>
          <w:ind w:left="680" w:hanging="680"/>
        </w:pPr>
        <w:rPr>
          <w:rFonts w:hint="default"/>
        </w:rPr>
      </w:lvl>
    </w:lvlOverride>
    <w:lvlOverride w:ilvl="8">
      <w:lvl w:ilvl="8">
        <w:start w:val="1"/>
        <w:numFmt w:val="decimal"/>
        <w:lvlText w:val="%1.%2.%3.%4.%5.%6.%7.%8.%9"/>
        <w:lvlJc w:val="left"/>
        <w:pPr>
          <w:ind w:left="680" w:hanging="680"/>
        </w:pPr>
        <w:rPr>
          <w:rFonts w:hint="default"/>
        </w:rPr>
      </w:lvl>
    </w:lvlOverride>
  </w:num>
  <w:num w:numId="2" w16cid:durableId="417948214">
    <w:abstractNumId w:val="12"/>
  </w:num>
  <w:num w:numId="3" w16cid:durableId="2051026122">
    <w:abstractNumId w:val="15"/>
  </w:num>
  <w:num w:numId="4" w16cid:durableId="1076828757">
    <w:abstractNumId w:val="16"/>
  </w:num>
  <w:num w:numId="5" w16cid:durableId="1452552000">
    <w:abstractNumId w:val="13"/>
  </w:num>
  <w:num w:numId="6" w16cid:durableId="1811288144">
    <w:abstractNumId w:val="16"/>
  </w:num>
  <w:num w:numId="7" w16cid:durableId="425883528">
    <w:abstractNumId w:val="21"/>
  </w:num>
  <w:num w:numId="8" w16cid:durableId="448279770">
    <w:abstractNumId w:val="15"/>
  </w:num>
  <w:num w:numId="9" w16cid:durableId="999575893">
    <w:abstractNumId w:val="12"/>
  </w:num>
  <w:num w:numId="10" w16cid:durableId="1228615670">
    <w:abstractNumId w:val="9"/>
  </w:num>
  <w:num w:numId="11" w16cid:durableId="687802413">
    <w:abstractNumId w:val="7"/>
  </w:num>
  <w:num w:numId="12" w16cid:durableId="1230655897">
    <w:abstractNumId w:val="6"/>
  </w:num>
  <w:num w:numId="13" w16cid:durableId="1251087022">
    <w:abstractNumId w:val="5"/>
  </w:num>
  <w:num w:numId="14" w16cid:durableId="30964140">
    <w:abstractNumId w:val="4"/>
  </w:num>
  <w:num w:numId="15" w16cid:durableId="509567478">
    <w:abstractNumId w:val="8"/>
  </w:num>
  <w:num w:numId="16" w16cid:durableId="813064615">
    <w:abstractNumId w:val="3"/>
  </w:num>
  <w:num w:numId="17" w16cid:durableId="1138912742">
    <w:abstractNumId w:val="2"/>
  </w:num>
  <w:num w:numId="18" w16cid:durableId="19402379">
    <w:abstractNumId w:val="1"/>
  </w:num>
  <w:num w:numId="19" w16cid:durableId="2017613496">
    <w:abstractNumId w:val="0"/>
  </w:num>
  <w:num w:numId="20" w16cid:durableId="12416698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76330572">
    <w:abstractNumId w:val="14"/>
  </w:num>
  <w:num w:numId="22" w16cid:durableId="530728348">
    <w:abstractNumId w:val="20"/>
  </w:num>
  <w:num w:numId="23" w16cid:durableId="1461412535">
    <w:abstractNumId w:val="18"/>
  </w:num>
  <w:num w:numId="24" w16cid:durableId="971210558">
    <w:abstractNumId w:val="19"/>
  </w:num>
  <w:num w:numId="25" w16cid:durableId="913390779">
    <w:abstractNumId w:val="17"/>
  </w:num>
  <w:num w:numId="26" w16cid:durableId="1749224691">
    <w:abstractNumId w:val="10"/>
  </w:num>
  <w:num w:numId="27" w16cid:durableId="1818181511">
    <w:abstractNumId w:val="11"/>
  </w:num>
  <w:num w:numId="28" w16cid:durableId="24681177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Noss (cnoss)">
    <w15:presenceInfo w15:providerId="AD" w15:userId="S::cnoss@th-koeln.de::9803b77d-e972-443f-a493-084f647edf94"/>
  </w15:person>
  <w15:person w15:author="Christian Noss (cnoss) [2]">
    <w15:presenceInfo w15:providerId="AD" w15:userId="S::christian.noss@th-koeln.de::9803b77d-e972-443f-a493-084f647edf94"/>
  </w15:person>
  <w15:person w15:author="Matthias Böhmer (mboehme1)">
    <w15:presenceInfo w15:providerId="AD" w15:userId="S::mboehme1@th-koeln.de::9e4d403a-b148-42a9-99de-99232d9f68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de-DE" w:vendorID="64" w:dllVersion="4096" w:nlCheck="1" w:checkStyle="0"/>
  <w:proofState w:spelling="clean" w:grammar="clean"/>
  <w:attachedTemplate r:id="rId1"/>
  <w:linkStyles/>
  <w:stylePaneFormatFilter w:val="D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1"/>
  <w:trackRevisions/>
  <w:documentProtection w:enforcement="0"/>
  <w:autoFormatOverride/>
  <w:styleLockTheme/>
  <w:styleLockQFSet/>
  <w:defaultTabStop w:val="454"/>
  <w:autoHyphenation/>
  <w:hyphenationZone w:val="425"/>
  <w:drawingGridHorizontalSpacing w:val="1486"/>
  <w:drawingGridVerticalSpacing w:val="2104"/>
  <w:displayHorizontalDrawingGridEvery w:val="8"/>
  <w:displayVerticalDrawingGridEvery w:val="8"/>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balanceSingleByteDoubleByteWidth/>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268"/>
    <w:rsid w:val="000001C5"/>
    <w:rsid w:val="000006CA"/>
    <w:rsid w:val="000018B1"/>
    <w:rsid w:val="000018E9"/>
    <w:rsid w:val="00002089"/>
    <w:rsid w:val="000030CB"/>
    <w:rsid w:val="00003275"/>
    <w:rsid w:val="00003EB3"/>
    <w:rsid w:val="00005289"/>
    <w:rsid w:val="000064BA"/>
    <w:rsid w:val="00007355"/>
    <w:rsid w:val="00010616"/>
    <w:rsid w:val="000108CB"/>
    <w:rsid w:val="000138DD"/>
    <w:rsid w:val="00013C7F"/>
    <w:rsid w:val="00013E71"/>
    <w:rsid w:val="000147C2"/>
    <w:rsid w:val="000148DB"/>
    <w:rsid w:val="0001493B"/>
    <w:rsid w:val="00015229"/>
    <w:rsid w:val="0001658C"/>
    <w:rsid w:val="00016A56"/>
    <w:rsid w:val="00017371"/>
    <w:rsid w:val="00017439"/>
    <w:rsid w:val="00021B46"/>
    <w:rsid w:val="00021C93"/>
    <w:rsid w:val="00022407"/>
    <w:rsid w:val="000236A2"/>
    <w:rsid w:val="00023C3B"/>
    <w:rsid w:val="00024D5C"/>
    <w:rsid w:val="00030E72"/>
    <w:rsid w:val="00031325"/>
    <w:rsid w:val="000337D3"/>
    <w:rsid w:val="00033F61"/>
    <w:rsid w:val="00034519"/>
    <w:rsid w:val="00034896"/>
    <w:rsid w:val="00035121"/>
    <w:rsid w:val="00037BEA"/>
    <w:rsid w:val="00040646"/>
    <w:rsid w:val="000412A1"/>
    <w:rsid w:val="00041A95"/>
    <w:rsid w:val="00041BC7"/>
    <w:rsid w:val="00041E93"/>
    <w:rsid w:val="00043FE4"/>
    <w:rsid w:val="00044499"/>
    <w:rsid w:val="000451BE"/>
    <w:rsid w:val="0004622F"/>
    <w:rsid w:val="0004763B"/>
    <w:rsid w:val="00047732"/>
    <w:rsid w:val="000504CA"/>
    <w:rsid w:val="0005085B"/>
    <w:rsid w:val="00053054"/>
    <w:rsid w:val="000545AA"/>
    <w:rsid w:val="00054B4B"/>
    <w:rsid w:val="00055018"/>
    <w:rsid w:val="0005570E"/>
    <w:rsid w:val="00055A14"/>
    <w:rsid w:val="000568AC"/>
    <w:rsid w:val="00057250"/>
    <w:rsid w:val="000603DA"/>
    <w:rsid w:val="0006060D"/>
    <w:rsid w:val="00060F82"/>
    <w:rsid w:val="00061047"/>
    <w:rsid w:val="000611E5"/>
    <w:rsid w:val="000615A4"/>
    <w:rsid w:val="0006219D"/>
    <w:rsid w:val="00062826"/>
    <w:rsid w:val="000640D8"/>
    <w:rsid w:val="00064189"/>
    <w:rsid w:val="00064A6F"/>
    <w:rsid w:val="00064BA8"/>
    <w:rsid w:val="00065377"/>
    <w:rsid w:val="00065564"/>
    <w:rsid w:val="00065864"/>
    <w:rsid w:val="00065C1B"/>
    <w:rsid w:val="000665B7"/>
    <w:rsid w:val="00067509"/>
    <w:rsid w:val="00067A8C"/>
    <w:rsid w:val="00070622"/>
    <w:rsid w:val="0007210B"/>
    <w:rsid w:val="0007225D"/>
    <w:rsid w:val="000734F1"/>
    <w:rsid w:val="0007370D"/>
    <w:rsid w:val="00074BF6"/>
    <w:rsid w:val="00074EB0"/>
    <w:rsid w:val="00074FF5"/>
    <w:rsid w:val="00074FF9"/>
    <w:rsid w:val="00075DFF"/>
    <w:rsid w:val="00076157"/>
    <w:rsid w:val="000766F0"/>
    <w:rsid w:val="00076E6D"/>
    <w:rsid w:val="000777D5"/>
    <w:rsid w:val="00077EED"/>
    <w:rsid w:val="00081127"/>
    <w:rsid w:val="00081301"/>
    <w:rsid w:val="000817DB"/>
    <w:rsid w:val="00084158"/>
    <w:rsid w:val="00084174"/>
    <w:rsid w:val="000848E8"/>
    <w:rsid w:val="00084C1E"/>
    <w:rsid w:val="00086EA6"/>
    <w:rsid w:val="000871F3"/>
    <w:rsid w:val="00087EF7"/>
    <w:rsid w:val="00091C27"/>
    <w:rsid w:val="000930E1"/>
    <w:rsid w:val="00093154"/>
    <w:rsid w:val="00093742"/>
    <w:rsid w:val="000937D7"/>
    <w:rsid w:val="0009396C"/>
    <w:rsid w:val="000939BC"/>
    <w:rsid w:val="00093AE7"/>
    <w:rsid w:val="00093C8A"/>
    <w:rsid w:val="00093D30"/>
    <w:rsid w:val="00094E40"/>
    <w:rsid w:val="00094F70"/>
    <w:rsid w:val="00095EE7"/>
    <w:rsid w:val="000960EC"/>
    <w:rsid w:val="00096817"/>
    <w:rsid w:val="00096848"/>
    <w:rsid w:val="00096C19"/>
    <w:rsid w:val="00097405"/>
    <w:rsid w:val="0009776B"/>
    <w:rsid w:val="000A0EEA"/>
    <w:rsid w:val="000A1DC2"/>
    <w:rsid w:val="000A1F73"/>
    <w:rsid w:val="000A206E"/>
    <w:rsid w:val="000A2918"/>
    <w:rsid w:val="000A3F06"/>
    <w:rsid w:val="000A4BCE"/>
    <w:rsid w:val="000A50CF"/>
    <w:rsid w:val="000A521D"/>
    <w:rsid w:val="000A61AA"/>
    <w:rsid w:val="000A6D5E"/>
    <w:rsid w:val="000A716A"/>
    <w:rsid w:val="000B001F"/>
    <w:rsid w:val="000B008F"/>
    <w:rsid w:val="000B141B"/>
    <w:rsid w:val="000B34D5"/>
    <w:rsid w:val="000B4450"/>
    <w:rsid w:val="000B5F23"/>
    <w:rsid w:val="000B659A"/>
    <w:rsid w:val="000B7B98"/>
    <w:rsid w:val="000C0A2B"/>
    <w:rsid w:val="000C0BF5"/>
    <w:rsid w:val="000C181C"/>
    <w:rsid w:val="000C1DF1"/>
    <w:rsid w:val="000C1EEC"/>
    <w:rsid w:val="000C274D"/>
    <w:rsid w:val="000C2E86"/>
    <w:rsid w:val="000C450F"/>
    <w:rsid w:val="000C4CDA"/>
    <w:rsid w:val="000C54DC"/>
    <w:rsid w:val="000C5B11"/>
    <w:rsid w:val="000C5C00"/>
    <w:rsid w:val="000C6736"/>
    <w:rsid w:val="000C6B8F"/>
    <w:rsid w:val="000C6F38"/>
    <w:rsid w:val="000C75AB"/>
    <w:rsid w:val="000C7793"/>
    <w:rsid w:val="000C7FD9"/>
    <w:rsid w:val="000D0AC4"/>
    <w:rsid w:val="000D0CAD"/>
    <w:rsid w:val="000D2AF2"/>
    <w:rsid w:val="000D3380"/>
    <w:rsid w:val="000D3388"/>
    <w:rsid w:val="000D33DC"/>
    <w:rsid w:val="000D40BE"/>
    <w:rsid w:val="000D4FD0"/>
    <w:rsid w:val="000D50E8"/>
    <w:rsid w:val="000D5AAC"/>
    <w:rsid w:val="000D7109"/>
    <w:rsid w:val="000D7531"/>
    <w:rsid w:val="000D7E5D"/>
    <w:rsid w:val="000E0475"/>
    <w:rsid w:val="000E1714"/>
    <w:rsid w:val="000E1C8D"/>
    <w:rsid w:val="000E2501"/>
    <w:rsid w:val="000E2966"/>
    <w:rsid w:val="000E3DC6"/>
    <w:rsid w:val="000E51B4"/>
    <w:rsid w:val="000E5FFB"/>
    <w:rsid w:val="000E71DF"/>
    <w:rsid w:val="000E7239"/>
    <w:rsid w:val="000F0D20"/>
    <w:rsid w:val="000F15BF"/>
    <w:rsid w:val="000F2B55"/>
    <w:rsid w:val="000F3769"/>
    <w:rsid w:val="000F65AD"/>
    <w:rsid w:val="000F6E2E"/>
    <w:rsid w:val="001007B0"/>
    <w:rsid w:val="001012F6"/>
    <w:rsid w:val="00101672"/>
    <w:rsid w:val="001016EC"/>
    <w:rsid w:val="00101EB4"/>
    <w:rsid w:val="00102B96"/>
    <w:rsid w:val="0010366A"/>
    <w:rsid w:val="00103EE1"/>
    <w:rsid w:val="00105C67"/>
    <w:rsid w:val="00106162"/>
    <w:rsid w:val="001075C5"/>
    <w:rsid w:val="001101C7"/>
    <w:rsid w:val="00110358"/>
    <w:rsid w:val="001112DA"/>
    <w:rsid w:val="00111629"/>
    <w:rsid w:val="00112619"/>
    <w:rsid w:val="00113B11"/>
    <w:rsid w:val="00113FA2"/>
    <w:rsid w:val="0011423F"/>
    <w:rsid w:val="0011488D"/>
    <w:rsid w:val="00115E11"/>
    <w:rsid w:val="00116B1B"/>
    <w:rsid w:val="00117DBC"/>
    <w:rsid w:val="00120161"/>
    <w:rsid w:val="0012019C"/>
    <w:rsid w:val="00120F5F"/>
    <w:rsid w:val="001214A1"/>
    <w:rsid w:val="00121AC6"/>
    <w:rsid w:val="00122EFD"/>
    <w:rsid w:val="00123580"/>
    <w:rsid w:val="00124D9C"/>
    <w:rsid w:val="00125A9C"/>
    <w:rsid w:val="0012619B"/>
    <w:rsid w:val="001268C9"/>
    <w:rsid w:val="00126D89"/>
    <w:rsid w:val="00127227"/>
    <w:rsid w:val="001274F3"/>
    <w:rsid w:val="001306FD"/>
    <w:rsid w:val="001309ED"/>
    <w:rsid w:val="00130B17"/>
    <w:rsid w:val="001323ED"/>
    <w:rsid w:val="001332A9"/>
    <w:rsid w:val="00134BB9"/>
    <w:rsid w:val="00136A7A"/>
    <w:rsid w:val="00137C54"/>
    <w:rsid w:val="00140A1C"/>
    <w:rsid w:val="00140CD9"/>
    <w:rsid w:val="001410FB"/>
    <w:rsid w:val="0014138E"/>
    <w:rsid w:val="00141A52"/>
    <w:rsid w:val="00141DEC"/>
    <w:rsid w:val="00144A25"/>
    <w:rsid w:val="00146625"/>
    <w:rsid w:val="0014682F"/>
    <w:rsid w:val="00146E03"/>
    <w:rsid w:val="001515D2"/>
    <w:rsid w:val="001517B7"/>
    <w:rsid w:val="00151A8A"/>
    <w:rsid w:val="00151C3F"/>
    <w:rsid w:val="001524B5"/>
    <w:rsid w:val="00153DD1"/>
    <w:rsid w:val="00153E28"/>
    <w:rsid w:val="0015444B"/>
    <w:rsid w:val="00155511"/>
    <w:rsid w:val="001557C2"/>
    <w:rsid w:val="00156C16"/>
    <w:rsid w:val="0015779A"/>
    <w:rsid w:val="00157A59"/>
    <w:rsid w:val="001608B6"/>
    <w:rsid w:val="00160ED4"/>
    <w:rsid w:val="00160FFD"/>
    <w:rsid w:val="001615E4"/>
    <w:rsid w:val="00161B52"/>
    <w:rsid w:val="00161EA6"/>
    <w:rsid w:val="00162BC7"/>
    <w:rsid w:val="00163FFB"/>
    <w:rsid w:val="00164041"/>
    <w:rsid w:val="001644F5"/>
    <w:rsid w:val="001654DF"/>
    <w:rsid w:val="001663B3"/>
    <w:rsid w:val="0016667C"/>
    <w:rsid w:val="001667A9"/>
    <w:rsid w:val="001669E7"/>
    <w:rsid w:val="00166C1D"/>
    <w:rsid w:val="00167C72"/>
    <w:rsid w:val="00170035"/>
    <w:rsid w:val="00170644"/>
    <w:rsid w:val="00172084"/>
    <w:rsid w:val="00173C2B"/>
    <w:rsid w:val="001748F8"/>
    <w:rsid w:val="00175BA0"/>
    <w:rsid w:val="001776DD"/>
    <w:rsid w:val="00180D8E"/>
    <w:rsid w:val="00180D94"/>
    <w:rsid w:val="0018209E"/>
    <w:rsid w:val="001824B3"/>
    <w:rsid w:val="001828D0"/>
    <w:rsid w:val="00182C9D"/>
    <w:rsid w:val="00182E3B"/>
    <w:rsid w:val="00184AF3"/>
    <w:rsid w:val="001859E4"/>
    <w:rsid w:val="00185A59"/>
    <w:rsid w:val="00185F1E"/>
    <w:rsid w:val="001865A5"/>
    <w:rsid w:val="00186E94"/>
    <w:rsid w:val="00187D6E"/>
    <w:rsid w:val="00187F95"/>
    <w:rsid w:val="001904D9"/>
    <w:rsid w:val="001911F2"/>
    <w:rsid w:val="00191628"/>
    <w:rsid w:val="001916A0"/>
    <w:rsid w:val="00191786"/>
    <w:rsid w:val="0019197C"/>
    <w:rsid w:val="00191D88"/>
    <w:rsid w:val="00192080"/>
    <w:rsid w:val="00192111"/>
    <w:rsid w:val="001928DF"/>
    <w:rsid w:val="00192FE5"/>
    <w:rsid w:val="00194423"/>
    <w:rsid w:val="001947A0"/>
    <w:rsid w:val="00194A9B"/>
    <w:rsid w:val="00194CCD"/>
    <w:rsid w:val="00194E6C"/>
    <w:rsid w:val="00195B19"/>
    <w:rsid w:val="00196627"/>
    <w:rsid w:val="0019664D"/>
    <w:rsid w:val="00197326"/>
    <w:rsid w:val="00197B9B"/>
    <w:rsid w:val="001A0183"/>
    <w:rsid w:val="001A0F74"/>
    <w:rsid w:val="001A3207"/>
    <w:rsid w:val="001A69B5"/>
    <w:rsid w:val="001A71A6"/>
    <w:rsid w:val="001A7E2F"/>
    <w:rsid w:val="001B0671"/>
    <w:rsid w:val="001B0AF7"/>
    <w:rsid w:val="001B255D"/>
    <w:rsid w:val="001B2F7A"/>
    <w:rsid w:val="001B31CB"/>
    <w:rsid w:val="001B357F"/>
    <w:rsid w:val="001B457C"/>
    <w:rsid w:val="001B5670"/>
    <w:rsid w:val="001B568E"/>
    <w:rsid w:val="001B64BE"/>
    <w:rsid w:val="001B6A14"/>
    <w:rsid w:val="001B771F"/>
    <w:rsid w:val="001B7980"/>
    <w:rsid w:val="001C1761"/>
    <w:rsid w:val="001C1995"/>
    <w:rsid w:val="001C2A35"/>
    <w:rsid w:val="001C3016"/>
    <w:rsid w:val="001C3342"/>
    <w:rsid w:val="001C42C6"/>
    <w:rsid w:val="001C549F"/>
    <w:rsid w:val="001C551D"/>
    <w:rsid w:val="001C55F1"/>
    <w:rsid w:val="001C6A32"/>
    <w:rsid w:val="001C756E"/>
    <w:rsid w:val="001D0906"/>
    <w:rsid w:val="001D0AC1"/>
    <w:rsid w:val="001D0E34"/>
    <w:rsid w:val="001D137F"/>
    <w:rsid w:val="001D2B40"/>
    <w:rsid w:val="001D2EF5"/>
    <w:rsid w:val="001D3117"/>
    <w:rsid w:val="001D3B6E"/>
    <w:rsid w:val="001D5DB1"/>
    <w:rsid w:val="001D6C6F"/>
    <w:rsid w:val="001D6D48"/>
    <w:rsid w:val="001D760E"/>
    <w:rsid w:val="001D7B81"/>
    <w:rsid w:val="001E0253"/>
    <w:rsid w:val="001E0564"/>
    <w:rsid w:val="001E1EC0"/>
    <w:rsid w:val="001E2504"/>
    <w:rsid w:val="001E29FD"/>
    <w:rsid w:val="001E2ACF"/>
    <w:rsid w:val="001E3073"/>
    <w:rsid w:val="001E3396"/>
    <w:rsid w:val="001E3A15"/>
    <w:rsid w:val="001E4F4A"/>
    <w:rsid w:val="001E5C87"/>
    <w:rsid w:val="001E64D5"/>
    <w:rsid w:val="001E7A00"/>
    <w:rsid w:val="001E7BCB"/>
    <w:rsid w:val="001F2B99"/>
    <w:rsid w:val="001F360B"/>
    <w:rsid w:val="001F6585"/>
    <w:rsid w:val="001F6AAB"/>
    <w:rsid w:val="001F753B"/>
    <w:rsid w:val="002002DE"/>
    <w:rsid w:val="0020090D"/>
    <w:rsid w:val="00200A39"/>
    <w:rsid w:val="00200D41"/>
    <w:rsid w:val="00202123"/>
    <w:rsid w:val="00202362"/>
    <w:rsid w:val="00202EC4"/>
    <w:rsid w:val="002030CB"/>
    <w:rsid w:val="002031D9"/>
    <w:rsid w:val="00203294"/>
    <w:rsid w:val="002038C4"/>
    <w:rsid w:val="00204068"/>
    <w:rsid w:val="002044BF"/>
    <w:rsid w:val="00204CD4"/>
    <w:rsid w:val="002071A3"/>
    <w:rsid w:val="00207FF1"/>
    <w:rsid w:val="00212492"/>
    <w:rsid w:val="00213F61"/>
    <w:rsid w:val="00214DD4"/>
    <w:rsid w:val="002150F1"/>
    <w:rsid w:val="00215F03"/>
    <w:rsid w:val="00215FF1"/>
    <w:rsid w:val="00216118"/>
    <w:rsid w:val="00216F12"/>
    <w:rsid w:val="002177F2"/>
    <w:rsid w:val="0021790A"/>
    <w:rsid w:val="002219FF"/>
    <w:rsid w:val="00221FAC"/>
    <w:rsid w:val="00222A24"/>
    <w:rsid w:val="00225E0F"/>
    <w:rsid w:val="00226DBD"/>
    <w:rsid w:val="002273E0"/>
    <w:rsid w:val="00230D56"/>
    <w:rsid w:val="002318B6"/>
    <w:rsid w:val="00232E4E"/>
    <w:rsid w:val="00233FE2"/>
    <w:rsid w:val="00234DCF"/>
    <w:rsid w:val="0023509E"/>
    <w:rsid w:val="00235606"/>
    <w:rsid w:val="002357C7"/>
    <w:rsid w:val="00235FEF"/>
    <w:rsid w:val="00236472"/>
    <w:rsid w:val="00236A23"/>
    <w:rsid w:val="002371A7"/>
    <w:rsid w:val="002400D1"/>
    <w:rsid w:val="00241376"/>
    <w:rsid w:val="002414BB"/>
    <w:rsid w:val="00242BCF"/>
    <w:rsid w:val="00243A29"/>
    <w:rsid w:val="002457F4"/>
    <w:rsid w:val="002465B8"/>
    <w:rsid w:val="002467CB"/>
    <w:rsid w:val="00250A00"/>
    <w:rsid w:val="00251AD7"/>
    <w:rsid w:val="00251E93"/>
    <w:rsid w:val="002544BD"/>
    <w:rsid w:val="00254880"/>
    <w:rsid w:val="002549D1"/>
    <w:rsid w:val="002552EC"/>
    <w:rsid w:val="00255955"/>
    <w:rsid w:val="00256750"/>
    <w:rsid w:val="00256D39"/>
    <w:rsid w:val="00261507"/>
    <w:rsid w:val="00261C02"/>
    <w:rsid w:val="002621AB"/>
    <w:rsid w:val="002623F6"/>
    <w:rsid w:val="00262537"/>
    <w:rsid w:val="002628CB"/>
    <w:rsid w:val="002628CF"/>
    <w:rsid w:val="00264FA6"/>
    <w:rsid w:val="002703BB"/>
    <w:rsid w:val="002705D8"/>
    <w:rsid w:val="00272C40"/>
    <w:rsid w:val="00274870"/>
    <w:rsid w:val="00274BC1"/>
    <w:rsid w:val="0027531B"/>
    <w:rsid w:val="00275974"/>
    <w:rsid w:val="002762A8"/>
    <w:rsid w:val="002769E3"/>
    <w:rsid w:val="00280051"/>
    <w:rsid w:val="00281829"/>
    <w:rsid w:val="00282CDB"/>
    <w:rsid w:val="002831C1"/>
    <w:rsid w:val="00283475"/>
    <w:rsid w:val="00285629"/>
    <w:rsid w:val="00286458"/>
    <w:rsid w:val="0028650B"/>
    <w:rsid w:val="00287F38"/>
    <w:rsid w:val="0029089E"/>
    <w:rsid w:val="002910EC"/>
    <w:rsid w:val="002919CE"/>
    <w:rsid w:val="002920D4"/>
    <w:rsid w:val="00292D81"/>
    <w:rsid w:val="002943D8"/>
    <w:rsid w:val="002948B3"/>
    <w:rsid w:val="00295B4F"/>
    <w:rsid w:val="002963EB"/>
    <w:rsid w:val="002965BE"/>
    <w:rsid w:val="0029799A"/>
    <w:rsid w:val="00297E23"/>
    <w:rsid w:val="002A0214"/>
    <w:rsid w:val="002A1B45"/>
    <w:rsid w:val="002A2445"/>
    <w:rsid w:val="002A383F"/>
    <w:rsid w:val="002A7EE3"/>
    <w:rsid w:val="002B0AF1"/>
    <w:rsid w:val="002B0CBB"/>
    <w:rsid w:val="002B0EDF"/>
    <w:rsid w:val="002B24FC"/>
    <w:rsid w:val="002B27DB"/>
    <w:rsid w:val="002B2A87"/>
    <w:rsid w:val="002B2FF4"/>
    <w:rsid w:val="002B3674"/>
    <w:rsid w:val="002B3E15"/>
    <w:rsid w:val="002B41C5"/>
    <w:rsid w:val="002B56AE"/>
    <w:rsid w:val="002B5D3E"/>
    <w:rsid w:val="002B6B24"/>
    <w:rsid w:val="002B6E12"/>
    <w:rsid w:val="002C0F32"/>
    <w:rsid w:val="002C1572"/>
    <w:rsid w:val="002C2E5E"/>
    <w:rsid w:val="002C2FD4"/>
    <w:rsid w:val="002C37F3"/>
    <w:rsid w:val="002C4117"/>
    <w:rsid w:val="002C5DC0"/>
    <w:rsid w:val="002C60F6"/>
    <w:rsid w:val="002C69BB"/>
    <w:rsid w:val="002D0CC6"/>
    <w:rsid w:val="002D0D3F"/>
    <w:rsid w:val="002D1658"/>
    <w:rsid w:val="002D1A6A"/>
    <w:rsid w:val="002D26B5"/>
    <w:rsid w:val="002D33C7"/>
    <w:rsid w:val="002D39D3"/>
    <w:rsid w:val="002D3BCA"/>
    <w:rsid w:val="002D52F7"/>
    <w:rsid w:val="002D5749"/>
    <w:rsid w:val="002D588F"/>
    <w:rsid w:val="002D58BA"/>
    <w:rsid w:val="002D5929"/>
    <w:rsid w:val="002D750A"/>
    <w:rsid w:val="002D7975"/>
    <w:rsid w:val="002D79F5"/>
    <w:rsid w:val="002D7CF5"/>
    <w:rsid w:val="002E00C6"/>
    <w:rsid w:val="002E0373"/>
    <w:rsid w:val="002E0673"/>
    <w:rsid w:val="002E071B"/>
    <w:rsid w:val="002E20F5"/>
    <w:rsid w:val="002E2184"/>
    <w:rsid w:val="002E2462"/>
    <w:rsid w:val="002E4AB1"/>
    <w:rsid w:val="002E5CDA"/>
    <w:rsid w:val="002E62C8"/>
    <w:rsid w:val="002E6D97"/>
    <w:rsid w:val="002F0570"/>
    <w:rsid w:val="002F05E9"/>
    <w:rsid w:val="002F1627"/>
    <w:rsid w:val="002F1DEC"/>
    <w:rsid w:val="002F375E"/>
    <w:rsid w:val="002F469D"/>
    <w:rsid w:val="002F4CF0"/>
    <w:rsid w:val="002F5201"/>
    <w:rsid w:val="002F58A8"/>
    <w:rsid w:val="002F5AD5"/>
    <w:rsid w:val="002F6597"/>
    <w:rsid w:val="002F7119"/>
    <w:rsid w:val="002F7894"/>
    <w:rsid w:val="0030185E"/>
    <w:rsid w:val="00301B10"/>
    <w:rsid w:val="00301E6B"/>
    <w:rsid w:val="00302296"/>
    <w:rsid w:val="00302E64"/>
    <w:rsid w:val="00302EC9"/>
    <w:rsid w:val="00303E89"/>
    <w:rsid w:val="00303EEF"/>
    <w:rsid w:val="00304FF7"/>
    <w:rsid w:val="00305352"/>
    <w:rsid w:val="003063F3"/>
    <w:rsid w:val="00307A55"/>
    <w:rsid w:val="00307F35"/>
    <w:rsid w:val="00310249"/>
    <w:rsid w:val="003104A9"/>
    <w:rsid w:val="00311710"/>
    <w:rsid w:val="00311DCA"/>
    <w:rsid w:val="00311FD1"/>
    <w:rsid w:val="0031264F"/>
    <w:rsid w:val="00312A76"/>
    <w:rsid w:val="0031392A"/>
    <w:rsid w:val="003142F5"/>
    <w:rsid w:val="00314392"/>
    <w:rsid w:val="003155F4"/>
    <w:rsid w:val="00316310"/>
    <w:rsid w:val="003167D1"/>
    <w:rsid w:val="003175E1"/>
    <w:rsid w:val="00320421"/>
    <w:rsid w:val="00320B78"/>
    <w:rsid w:val="00320E2F"/>
    <w:rsid w:val="00321519"/>
    <w:rsid w:val="00321823"/>
    <w:rsid w:val="0032199C"/>
    <w:rsid w:val="00321C39"/>
    <w:rsid w:val="003220D2"/>
    <w:rsid w:val="00322282"/>
    <w:rsid w:val="00324CD2"/>
    <w:rsid w:val="00326985"/>
    <w:rsid w:val="00326A18"/>
    <w:rsid w:val="00327333"/>
    <w:rsid w:val="003276C0"/>
    <w:rsid w:val="00330886"/>
    <w:rsid w:val="00330BE5"/>
    <w:rsid w:val="003318A6"/>
    <w:rsid w:val="00331976"/>
    <w:rsid w:val="00331C46"/>
    <w:rsid w:val="00331E9E"/>
    <w:rsid w:val="00331F08"/>
    <w:rsid w:val="00332D54"/>
    <w:rsid w:val="00332FB6"/>
    <w:rsid w:val="00335EDE"/>
    <w:rsid w:val="00336046"/>
    <w:rsid w:val="00337179"/>
    <w:rsid w:val="0033751D"/>
    <w:rsid w:val="00337D56"/>
    <w:rsid w:val="00337F62"/>
    <w:rsid w:val="0034006B"/>
    <w:rsid w:val="00340939"/>
    <w:rsid w:val="00340FFF"/>
    <w:rsid w:val="00341821"/>
    <w:rsid w:val="003418BA"/>
    <w:rsid w:val="00341DC3"/>
    <w:rsid w:val="00342234"/>
    <w:rsid w:val="0034337E"/>
    <w:rsid w:val="003442C7"/>
    <w:rsid w:val="00344686"/>
    <w:rsid w:val="00344788"/>
    <w:rsid w:val="003451FC"/>
    <w:rsid w:val="00345F83"/>
    <w:rsid w:val="00347691"/>
    <w:rsid w:val="00347C88"/>
    <w:rsid w:val="00347E4F"/>
    <w:rsid w:val="00350251"/>
    <w:rsid w:val="0035029D"/>
    <w:rsid w:val="00351673"/>
    <w:rsid w:val="0035278E"/>
    <w:rsid w:val="003529CE"/>
    <w:rsid w:val="00353D82"/>
    <w:rsid w:val="00353DBC"/>
    <w:rsid w:val="003548F3"/>
    <w:rsid w:val="0035493C"/>
    <w:rsid w:val="00354E8A"/>
    <w:rsid w:val="00355B51"/>
    <w:rsid w:val="0035609F"/>
    <w:rsid w:val="00360482"/>
    <w:rsid w:val="0036101B"/>
    <w:rsid w:val="003610B8"/>
    <w:rsid w:val="0036126C"/>
    <w:rsid w:val="0036235E"/>
    <w:rsid w:val="0036289E"/>
    <w:rsid w:val="0036366F"/>
    <w:rsid w:val="00363A9D"/>
    <w:rsid w:val="00364AE0"/>
    <w:rsid w:val="00365145"/>
    <w:rsid w:val="003661A0"/>
    <w:rsid w:val="00370C6A"/>
    <w:rsid w:val="003711ED"/>
    <w:rsid w:val="00372990"/>
    <w:rsid w:val="00372B16"/>
    <w:rsid w:val="00373E54"/>
    <w:rsid w:val="00374C9B"/>
    <w:rsid w:val="003763F8"/>
    <w:rsid w:val="00376813"/>
    <w:rsid w:val="00376A44"/>
    <w:rsid w:val="0037714D"/>
    <w:rsid w:val="0037773C"/>
    <w:rsid w:val="00377938"/>
    <w:rsid w:val="00377E49"/>
    <w:rsid w:val="00380160"/>
    <w:rsid w:val="00380ED0"/>
    <w:rsid w:val="00381B9F"/>
    <w:rsid w:val="0038317D"/>
    <w:rsid w:val="003837D2"/>
    <w:rsid w:val="00383C2D"/>
    <w:rsid w:val="00384406"/>
    <w:rsid w:val="00384609"/>
    <w:rsid w:val="0038461C"/>
    <w:rsid w:val="00384FEC"/>
    <w:rsid w:val="00385CFD"/>
    <w:rsid w:val="0038671F"/>
    <w:rsid w:val="00386CB9"/>
    <w:rsid w:val="0038785C"/>
    <w:rsid w:val="003901CD"/>
    <w:rsid w:val="00391759"/>
    <w:rsid w:val="0039195C"/>
    <w:rsid w:val="00392C03"/>
    <w:rsid w:val="00393BF1"/>
    <w:rsid w:val="00394D22"/>
    <w:rsid w:val="003956C0"/>
    <w:rsid w:val="00395C75"/>
    <w:rsid w:val="00395DCC"/>
    <w:rsid w:val="003961BF"/>
    <w:rsid w:val="0039622F"/>
    <w:rsid w:val="003969CD"/>
    <w:rsid w:val="0039766A"/>
    <w:rsid w:val="00397808"/>
    <w:rsid w:val="003A0D0E"/>
    <w:rsid w:val="003A1A27"/>
    <w:rsid w:val="003A1F0B"/>
    <w:rsid w:val="003A32CC"/>
    <w:rsid w:val="003A3D86"/>
    <w:rsid w:val="003A55EB"/>
    <w:rsid w:val="003A5F6E"/>
    <w:rsid w:val="003A784F"/>
    <w:rsid w:val="003B0077"/>
    <w:rsid w:val="003B0399"/>
    <w:rsid w:val="003B0C01"/>
    <w:rsid w:val="003B13F0"/>
    <w:rsid w:val="003B15F8"/>
    <w:rsid w:val="003B23F1"/>
    <w:rsid w:val="003B2985"/>
    <w:rsid w:val="003B34A5"/>
    <w:rsid w:val="003B35CE"/>
    <w:rsid w:val="003B3F46"/>
    <w:rsid w:val="003B4BD0"/>
    <w:rsid w:val="003B63FE"/>
    <w:rsid w:val="003B6FFC"/>
    <w:rsid w:val="003B7EB9"/>
    <w:rsid w:val="003C02AA"/>
    <w:rsid w:val="003C2143"/>
    <w:rsid w:val="003C352E"/>
    <w:rsid w:val="003C3A7C"/>
    <w:rsid w:val="003C4106"/>
    <w:rsid w:val="003C451F"/>
    <w:rsid w:val="003C4A23"/>
    <w:rsid w:val="003C4D98"/>
    <w:rsid w:val="003C50D9"/>
    <w:rsid w:val="003C53E5"/>
    <w:rsid w:val="003C5EA6"/>
    <w:rsid w:val="003C61BC"/>
    <w:rsid w:val="003C6F5D"/>
    <w:rsid w:val="003C7F2F"/>
    <w:rsid w:val="003D051E"/>
    <w:rsid w:val="003D10B0"/>
    <w:rsid w:val="003D29B3"/>
    <w:rsid w:val="003D2CA2"/>
    <w:rsid w:val="003D3865"/>
    <w:rsid w:val="003D387F"/>
    <w:rsid w:val="003D4201"/>
    <w:rsid w:val="003D51A3"/>
    <w:rsid w:val="003D6F20"/>
    <w:rsid w:val="003E1453"/>
    <w:rsid w:val="003E1505"/>
    <w:rsid w:val="003E2816"/>
    <w:rsid w:val="003E2EB6"/>
    <w:rsid w:val="003E2F82"/>
    <w:rsid w:val="003E45F3"/>
    <w:rsid w:val="003E4D5B"/>
    <w:rsid w:val="003E4E53"/>
    <w:rsid w:val="003E4EC5"/>
    <w:rsid w:val="003E57B7"/>
    <w:rsid w:val="003E5E72"/>
    <w:rsid w:val="003E78F1"/>
    <w:rsid w:val="003E7FDB"/>
    <w:rsid w:val="003F04A7"/>
    <w:rsid w:val="003F0689"/>
    <w:rsid w:val="003F0CAB"/>
    <w:rsid w:val="003F1AB3"/>
    <w:rsid w:val="003F2C24"/>
    <w:rsid w:val="003F34B2"/>
    <w:rsid w:val="003F3B27"/>
    <w:rsid w:val="003F42FD"/>
    <w:rsid w:val="003F6A28"/>
    <w:rsid w:val="003F7DF7"/>
    <w:rsid w:val="004017C5"/>
    <w:rsid w:val="0040198E"/>
    <w:rsid w:val="00403701"/>
    <w:rsid w:val="004042DF"/>
    <w:rsid w:val="00406703"/>
    <w:rsid w:val="00406C5A"/>
    <w:rsid w:val="00407B00"/>
    <w:rsid w:val="00407CE6"/>
    <w:rsid w:val="004104A3"/>
    <w:rsid w:val="00411836"/>
    <w:rsid w:val="00412ACA"/>
    <w:rsid w:val="004131E6"/>
    <w:rsid w:val="004142DE"/>
    <w:rsid w:val="00414300"/>
    <w:rsid w:val="0041434A"/>
    <w:rsid w:val="00414379"/>
    <w:rsid w:val="00414AD7"/>
    <w:rsid w:val="004150DD"/>
    <w:rsid w:val="0041634D"/>
    <w:rsid w:val="00416AB1"/>
    <w:rsid w:val="00416D1C"/>
    <w:rsid w:val="004176BC"/>
    <w:rsid w:val="00417AB7"/>
    <w:rsid w:val="00417E55"/>
    <w:rsid w:val="00420922"/>
    <w:rsid w:val="00421CF8"/>
    <w:rsid w:val="004220AD"/>
    <w:rsid w:val="004224A9"/>
    <w:rsid w:val="004226EA"/>
    <w:rsid w:val="00422764"/>
    <w:rsid w:val="00423208"/>
    <w:rsid w:val="004243FE"/>
    <w:rsid w:val="004252DF"/>
    <w:rsid w:val="00425949"/>
    <w:rsid w:val="004262F9"/>
    <w:rsid w:val="00426B16"/>
    <w:rsid w:val="00427007"/>
    <w:rsid w:val="0043104C"/>
    <w:rsid w:val="00431072"/>
    <w:rsid w:val="00431515"/>
    <w:rsid w:val="004320F4"/>
    <w:rsid w:val="0043230D"/>
    <w:rsid w:val="004324F2"/>
    <w:rsid w:val="004355B4"/>
    <w:rsid w:val="0043579C"/>
    <w:rsid w:val="00435E97"/>
    <w:rsid w:val="00435F9B"/>
    <w:rsid w:val="0043700E"/>
    <w:rsid w:val="00437752"/>
    <w:rsid w:val="004402D7"/>
    <w:rsid w:val="00441E4D"/>
    <w:rsid w:val="00441FA5"/>
    <w:rsid w:val="004428F3"/>
    <w:rsid w:val="004429FB"/>
    <w:rsid w:val="0044489F"/>
    <w:rsid w:val="004449A4"/>
    <w:rsid w:val="00446171"/>
    <w:rsid w:val="00450098"/>
    <w:rsid w:val="004500F5"/>
    <w:rsid w:val="00450432"/>
    <w:rsid w:val="00450B46"/>
    <w:rsid w:val="00451026"/>
    <w:rsid w:val="00452633"/>
    <w:rsid w:val="00452CFC"/>
    <w:rsid w:val="0045380E"/>
    <w:rsid w:val="004538C8"/>
    <w:rsid w:val="00453BC3"/>
    <w:rsid w:val="00454A67"/>
    <w:rsid w:val="0045529D"/>
    <w:rsid w:val="004567B0"/>
    <w:rsid w:val="0045690E"/>
    <w:rsid w:val="00457609"/>
    <w:rsid w:val="00461133"/>
    <w:rsid w:val="0046142C"/>
    <w:rsid w:val="00462295"/>
    <w:rsid w:val="00462FA4"/>
    <w:rsid w:val="00464340"/>
    <w:rsid w:val="004649FA"/>
    <w:rsid w:val="004664D5"/>
    <w:rsid w:val="00466B2E"/>
    <w:rsid w:val="00467141"/>
    <w:rsid w:val="0047048B"/>
    <w:rsid w:val="00471638"/>
    <w:rsid w:val="00471CA1"/>
    <w:rsid w:val="0047270C"/>
    <w:rsid w:val="00474412"/>
    <w:rsid w:val="00475306"/>
    <w:rsid w:val="004758D4"/>
    <w:rsid w:val="00475919"/>
    <w:rsid w:val="00476E3F"/>
    <w:rsid w:val="00480039"/>
    <w:rsid w:val="00480130"/>
    <w:rsid w:val="00481668"/>
    <w:rsid w:val="00481986"/>
    <w:rsid w:val="004826E2"/>
    <w:rsid w:val="0048289B"/>
    <w:rsid w:val="00483B09"/>
    <w:rsid w:val="004847FB"/>
    <w:rsid w:val="00485976"/>
    <w:rsid w:val="0048630A"/>
    <w:rsid w:val="0048663F"/>
    <w:rsid w:val="0048668E"/>
    <w:rsid w:val="00486EDD"/>
    <w:rsid w:val="00490B80"/>
    <w:rsid w:val="004911C7"/>
    <w:rsid w:val="004911E6"/>
    <w:rsid w:val="004917D6"/>
    <w:rsid w:val="00494093"/>
    <w:rsid w:val="00494AF8"/>
    <w:rsid w:val="004956AB"/>
    <w:rsid w:val="00495A4B"/>
    <w:rsid w:val="00496547"/>
    <w:rsid w:val="00496D8B"/>
    <w:rsid w:val="00497A62"/>
    <w:rsid w:val="004A0DED"/>
    <w:rsid w:val="004A0F45"/>
    <w:rsid w:val="004A2674"/>
    <w:rsid w:val="004A2B03"/>
    <w:rsid w:val="004A3694"/>
    <w:rsid w:val="004A3F47"/>
    <w:rsid w:val="004A3F4A"/>
    <w:rsid w:val="004A4580"/>
    <w:rsid w:val="004A54EE"/>
    <w:rsid w:val="004A5965"/>
    <w:rsid w:val="004A6634"/>
    <w:rsid w:val="004A6D04"/>
    <w:rsid w:val="004B1785"/>
    <w:rsid w:val="004B1BE2"/>
    <w:rsid w:val="004B2497"/>
    <w:rsid w:val="004B3B18"/>
    <w:rsid w:val="004B408E"/>
    <w:rsid w:val="004B5EDA"/>
    <w:rsid w:val="004B7989"/>
    <w:rsid w:val="004C1C04"/>
    <w:rsid w:val="004C2818"/>
    <w:rsid w:val="004C425C"/>
    <w:rsid w:val="004C4264"/>
    <w:rsid w:val="004C5404"/>
    <w:rsid w:val="004C5D52"/>
    <w:rsid w:val="004C7138"/>
    <w:rsid w:val="004C7336"/>
    <w:rsid w:val="004D02BE"/>
    <w:rsid w:val="004D078D"/>
    <w:rsid w:val="004D097B"/>
    <w:rsid w:val="004D18CA"/>
    <w:rsid w:val="004D1EE7"/>
    <w:rsid w:val="004D4357"/>
    <w:rsid w:val="004D4850"/>
    <w:rsid w:val="004D4B94"/>
    <w:rsid w:val="004D67AC"/>
    <w:rsid w:val="004D67EE"/>
    <w:rsid w:val="004D701D"/>
    <w:rsid w:val="004D72BC"/>
    <w:rsid w:val="004D752D"/>
    <w:rsid w:val="004D7A2F"/>
    <w:rsid w:val="004D7EA7"/>
    <w:rsid w:val="004E257C"/>
    <w:rsid w:val="004E503B"/>
    <w:rsid w:val="004E5924"/>
    <w:rsid w:val="004E71A3"/>
    <w:rsid w:val="004E7975"/>
    <w:rsid w:val="004F0CD7"/>
    <w:rsid w:val="004F0CE7"/>
    <w:rsid w:val="004F11AC"/>
    <w:rsid w:val="004F3B5A"/>
    <w:rsid w:val="004F45CE"/>
    <w:rsid w:val="004F6129"/>
    <w:rsid w:val="004F6184"/>
    <w:rsid w:val="004F68A2"/>
    <w:rsid w:val="004F6CE6"/>
    <w:rsid w:val="004F6D2D"/>
    <w:rsid w:val="004F6DC2"/>
    <w:rsid w:val="004F7184"/>
    <w:rsid w:val="004F724B"/>
    <w:rsid w:val="004F74BB"/>
    <w:rsid w:val="004F7851"/>
    <w:rsid w:val="004F7D4C"/>
    <w:rsid w:val="00502699"/>
    <w:rsid w:val="0050376E"/>
    <w:rsid w:val="00503D13"/>
    <w:rsid w:val="00505DFA"/>
    <w:rsid w:val="0050660C"/>
    <w:rsid w:val="00506B8B"/>
    <w:rsid w:val="00506DD3"/>
    <w:rsid w:val="005071E1"/>
    <w:rsid w:val="00510250"/>
    <w:rsid w:val="00510561"/>
    <w:rsid w:val="00510754"/>
    <w:rsid w:val="0051120B"/>
    <w:rsid w:val="00511A2B"/>
    <w:rsid w:val="00511AC4"/>
    <w:rsid w:val="00511B4C"/>
    <w:rsid w:val="005131CA"/>
    <w:rsid w:val="005137F6"/>
    <w:rsid w:val="005142A0"/>
    <w:rsid w:val="00514FBE"/>
    <w:rsid w:val="00515CE1"/>
    <w:rsid w:val="00515E1C"/>
    <w:rsid w:val="00516913"/>
    <w:rsid w:val="00520000"/>
    <w:rsid w:val="005204F5"/>
    <w:rsid w:val="00520CD8"/>
    <w:rsid w:val="005219EF"/>
    <w:rsid w:val="005222DD"/>
    <w:rsid w:val="00522440"/>
    <w:rsid w:val="00522669"/>
    <w:rsid w:val="00522CC8"/>
    <w:rsid w:val="0052379D"/>
    <w:rsid w:val="0052445A"/>
    <w:rsid w:val="0052508B"/>
    <w:rsid w:val="0052600A"/>
    <w:rsid w:val="005265C3"/>
    <w:rsid w:val="005275E3"/>
    <w:rsid w:val="00530A5B"/>
    <w:rsid w:val="00532F37"/>
    <w:rsid w:val="005335B5"/>
    <w:rsid w:val="005352A0"/>
    <w:rsid w:val="00535954"/>
    <w:rsid w:val="00535A6B"/>
    <w:rsid w:val="00536556"/>
    <w:rsid w:val="0053784A"/>
    <w:rsid w:val="005379C4"/>
    <w:rsid w:val="005406D0"/>
    <w:rsid w:val="00540AE1"/>
    <w:rsid w:val="0054275D"/>
    <w:rsid w:val="0054296A"/>
    <w:rsid w:val="00542A4D"/>
    <w:rsid w:val="00544667"/>
    <w:rsid w:val="0054524C"/>
    <w:rsid w:val="0054535E"/>
    <w:rsid w:val="00545587"/>
    <w:rsid w:val="00545A11"/>
    <w:rsid w:val="00546138"/>
    <w:rsid w:val="00551174"/>
    <w:rsid w:val="005527BF"/>
    <w:rsid w:val="00552A33"/>
    <w:rsid w:val="00552D62"/>
    <w:rsid w:val="005537BE"/>
    <w:rsid w:val="00553E84"/>
    <w:rsid w:val="0055414A"/>
    <w:rsid w:val="00554D9B"/>
    <w:rsid w:val="005554D4"/>
    <w:rsid w:val="00555A0B"/>
    <w:rsid w:val="00555EAC"/>
    <w:rsid w:val="005573CE"/>
    <w:rsid w:val="005574C7"/>
    <w:rsid w:val="00557552"/>
    <w:rsid w:val="00557D48"/>
    <w:rsid w:val="00560094"/>
    <w:rsid w:val="00560345"/>
    <w:rsid w:val="005607F2"/>
    <w:rsid w:val="00560A61"/>
    <w:rsid w:val="0056254F"/>
    <w:rsid w:val="00562E4B"/>
    <w:rsid w:val="00563406"/>
    <w:rsid w:val="0056375F"/>
    <w:rsid w:val="00563ED8"/>
    <w:rsid w:val="005642B8"/>
    <w:rsid w:val="00564E3A"/>
    <w:rsid w:val="005652BE"/>
    <w:rsid w:val="005663FB"/>
    <w:rsid w:val="00566467"/>
    <w:rsid w:val="0056708A"/>
    <w:rsid w:val="00573DD5"/>
    <w:rsid w:val="005745F0"/>
    <w:rsid w:val="00574E5F"/>
    <w:rsid w:val="00575994"/>
    <w:rsid w:val="0057636A"/>
    <w:rsid w:val="00576584"/>
    <w:rsid w:val="005766CC"/>
    <w:rsid w:val="00577098"/>
    <w:rsid w:val="00580721"/>
    <w:rsid w:val="005807EB"/>
    <w:rsid w:val="0058102F"/>
    <w:rsid w:val="00581BEB"/>
    <w:rsid w:val="00581DE0"/>
    <w:rsid w:val="005820A9"/>
    <w:rsid w:val="005821FA"/>
    <w:rsid w:val="00582DC0"/>
    <w:rsid w:val="005831B8"/>
    <w:rsid w:val="005831EF"/>
    <w:rsid w:val="005841BE"/>
    <w:rsid w:val="0058455A"/>
    <w:rsid w:val="00585B5A"/>
    <w:rsid w:val="00586CA2"/>
    <w:rsid w:val="0058716F"/>
    <w:rsid w:val="005906E0"/>
    <w:rsid w:val="0059111D"/>
    <w:rsid w:val="00591979"/>
    <w:rsid w:val="00591B05"/>
    <w:rsid w:val="00591F2A"/>
    <w:rsid w:val="00592633"/>
    <w:rsid w:val="00592648"/>
    <w:rsid w:val="00593468"/>
    <w:rsid w:val="00593C2D"/>
    <w:rsid w:val="0059486F"/>
    <w:rsid w:val="00594C0F"/>
    <w:rsid w:val="00594E5A"/>
    <w:rsid w:val="00595D1A"/>
    <w:rsid w:val="00595FA9"/>
    <w:rsid w:val="00597E39"/>
    <w:rsid w:val="00597F70"/>
    <w:rsid w:val="005A2955"/>
    <w:rsid w:val="005A2A00"/>
    <w:rsid w:val="005A378A"/>
    <w:rsid w:val="005A4869"/>
    <w:rsid w:val="005A73FF"/>
    <w:rsid w:val="005A7CD6"/>
    <w:rsid w:val="005B058C"/>
    <w:rsid w:val="005B0C9A"/>
    <w:rsid w:val="005B0D42"/>
    <w:rsid w:val="005B1597"/>
    <w:rsid w:val="005B203E"/>
    <w:rsid w:val="005B2D1B"/>
    <w:rsid w:val="005B34AC"/>
    <w:rsid w:val="005B3794"/>
    <w:rsid w:val="005B381A"/>
    <w:rsid w:val="005B40C9"/>
    <w:rsid w:val="005B52DB"/>
    <w:rsid w:val="005B54E6"/>
    <w:rsid w:val="005B63FB"/>
    <w:rsid w:val="005B64D8"/>
    <w:rsid w:val="005B6B3C"/>
    <w:rsid w:val="005B6E35"/>
    <w:rsid w:val="005B7696"/>
    <w:rsid w:val="005C0A85"/>
    <w:rsid w:val="005C1B82"/>
    <w:rsid w:val="005C1DFF"/>
    <w:rsid w:val="005C2F62"/>
    <w:rsid w:val="005C3944"/>
    <w:rsid w:val="005C4164"/>
    <w:rsid w:val="005C44F3"/>
    <w:rsid w:val="005C6526"/>
    <w:rsid w:val="005C6834"/>
    <w:rsid w:val="005D0506"/>
    <w:rsid w:val="005D1469"/>
    <w:rsid w:val="005D36D4"/>
    <w:rsid w:val="005D4C23"/>
    <w:rsid w:val="005D50DB"/>
    <w:rsid w:val="005D5E05"/>
    <w:rsid w:val="005D696C"/>
    <w:rsid w:val="005D6A89"/>
    <w:rsid w:val="005D7043"/>
    <w:rsid w:val="005D74E5"/>
    <w:rsid w:val="005D7A56"/>
    <w:rsid w:val="005E01EC"/>
    <w:rsid w:val="005E0351"/>
    <w:rsid w:val="005E03D4"/>
    <w:rsid w:val="005E14AF"/>
    <w:rsid w:val="005E3FBC"/>
    <w:rsid w:val="005E4998"/>
    <w:rsid w:val="005E4C95"/>
    <w:rsid w:val="005E4D7B"/>
    <w:rsid w:val="005E5270"/>
    <w:rsid w:val="005E57E2"/>
    <w:rsid w:val="005E59A9"/>
    <w:rsid w:val="005E5CCD"/>
    <w:rsid w:val="005E66B7"/>
    <w:rsid w:val="005E67BD"/>
    <w:rsid w:val="005F0522"/>
    <w:rsid w:val="005F0C05"/>
    <w:rsid w:val="005F0DF2"/>
    <w:rsid w:val="005F11BB"/>
    <w:rsid w:val="005F1B7B"/>
    <w:rsid w:val="005F1BD7"/>
    <w:rsid w:val="005F1BE9"/>
    <w:rsid w:val="005F1FE1"/>
    <w:rsid w:val="005F2578"/>
    <w:rsid w:val="005F2822"/>
    <w:rsid w:val="005F2EAD"/>
    <w:rsid w:val="005F3363"/>
    <w:rsid w:val="005F357C"/>
    <w:rsid w:val="005F3A30"/>
    <w:rsid w:val="005F4373"/>
    <w:rsid w:val="005F48A9"/>
    <w:rsid w:val="005F656B"/>
    <w:rsid w:val="00600A70"/>
    <w:rsid w:val="006017DC"/>
    <w:rsid w:val="0060188C"/>
    <w:rsid w:val="0060313C"/>
    <w:rsid w:val="0060422B"/>
    <w:rsid w:val="00604EC6"/>
    <w:rsid w:val="00605768"/>
    <w:rsid w:val="00606A17"/>
    <w:rsid w:val="00607E52"/>
    <w:rsid w:val="00613DD5"/>
    <w:rsid w:val="00614084"/>
    <w:rsid w:val="0061432D"/>
    <w:rsid w:val="00614F6B"/>
    <w:rsid w:val="0061572F"/>
    <w:rsid w:val="00615EA4"/>
    <w:rsid w:val="006173F1"/>
    <w:rsid w:val="0061753D"/>
    <w:rsid w:val="00617F76"/>
    <w:rsid w:val="006210A4"/>
    <w:rsid w:val="00621F11"/>
    <w:rsid w:val="00622103"/>
    <w:rsid w:val="00622CAC"/>
    <w:rsid w:val="0062440C"/>
    <w:rsid w:val="0062710E"/>
    <w:rsid w:val="00627DA8"/>
    <w:rsid w:val="00631B46"/>
    <w:rsid w:val="0063237B"/>
    <w:rsid w:val="0063251C"/>
    <w:rsid w:val="00632DB3"/>
    <w:rsid w:val="006338C4"/>
    <w:rsid w:val="00634309"/>
    <w:rsid w:val="0063503E"/>
    <w:rsid w:val="006352A5"/>
    <w:rsid w:val="00635ED6"/>
    <w:rsid w:val="006361D0"/>
    <w:rsid w:val="00636E08"/>
    <w:rsid w:val="00637C18"/>
    <w:rsid w:val="00640812"/>
    <w:rsid w:val="006416E2"/>
    <w:rsid w:val="00642A88"/>
    <w:rsid w:val="00644B2D"/>
    <w:rsid w:val="00644F87"/>
    <w:rsid w:val="00645107"/>
    <w:rsid w:val="00645FE4"/>
    <w:rsid w:val="006464F7"/>
    <w:rsid w:val="00646EC3"/>
    <w:rsid w:val="006473B4"/>
    <w:rsid w:val="00647461"/>
    <w:rsid w:val="0064788A"/>
    <w:rsid w:val="006478BB"/>
    <w:rsid w:val="00647A92"/>
    <w:rsid w:val="00647F0B"/>
    <w:rsid w:val="00650575"/>
    <w:rsid w:val="00650BA7"/>
    <w:rsid w:val="00651FA0"/>
    <w:rsid w:val="0065255F"/>
    <w:rsid w:val="00652C2C"/>
    <w:rsid w:val="00654E04"/>
    <w:rsid w:val="00655B61"/>
    <w:rsid w:val="00655C73"/>
    <w:rsid w:val="006565BE"/>
    <w:rsid w:val="00656ACE"/>
    <w:rsid w:val="00657C06"/>
    <w:rsid w:val="00660E0B"/>
    <w:rsid w:val="00661138"/>
    <w:rsid w:val="00661C9F"/>
    <w:rsid w:val="00661F74"/>
    <w:rsid w:val="00662710"/>
    <w:rsid w:val="0066363F"/>
    <w:rsid w:val="00664F59"/>
    <w:rsid w:val="00665AB8"/>
    <w:rsid w:val="00666246"/>
    <w:rsid w:val="006676C4"/>
    <w:rsid w:val="006677F4"/>
    <w:rsid w:val="006712E6"/>
    <w:rsid w:val="00672957"/>
    <w:rsid w:val="00672C49"/>
    <w:rsid w:val="00672C83"/>
    <w:rsid w:val="006761F6"/>
    <w:rsid w:val="0067630D"/>
    <w:rsid w:val="00676CFB"/>
    <w:rsid w:val="00677AE2"/>
    <w:rsid w:val="0068017D"/>
    <w:rsid w:val="00680334"/>
    <w:rsid w:val="0068227D"/>
    <w:rsid w:val="006824E1"/>
    <w:rsid w:val="006828E4"/>
    <w:rsid w:val="00684203"/>
    <w:rsid w:val="00684A50"/>
    <w:rsid w:val="006851BF"/>
    <w:rsid w:val="006853E2"/>
    <w:rsid w:val="00686112"/>
    <w:rsid w:val="006869F9"/>
    <w:rsid w:val="00686D6D"/>
    <w:rsid w:val="00686DAE"/>
    <w:rsid w:val="00687AC8"/>
    <w:rsid w:val="00691429"/>
    <w:rsid w:val="00692A3D"/>
    <w:rsid w:val="00692F6D"/>
    <w:rsid w:val="00693F66"/>
    <w:rsid w:val="00694348"/>
    <w:rsid w:val="00694724"/>
    <w:rsid w:val="00694A1E"/>
    <w:rsid w:val="00694CC4"/>
    <w:rsid w:val="006950F5"/>
    <w:rsid w:val="006964E4"/>
    <w:rsid w:val="00697AAF"/>
    <w:rsid w:val="006A01DF"/>
    <w:rsid w:val="006A062D"/>
    <w:rsid w:val="006A0E25"/>
    <w:rsid w:val="006A0F7F"/>
    <w:rsid w:val="006A1FA8"/>
    <w:rsid w:val="006A2450"/>
    <w:rsid w:val="006A3120"/>
    <w:rsid w:val="006A4F04"/>
    <w:rsid w:val="006A5C22"/>
    <w:rsid w:val="006A666F"/>
    <w:rsid w:val="006A7155"/>
    <w:rsid w:val="006A7506"/>
    <w:rsid w:val="006B1ACA"/>
    <w:rsid w:val="006B36FA"/>
    <w:rsid w:val="006B3EED"/>
    <w:rsid w:val="006B4859"/>
    <w:rsid w:val="006B677F"/>
    <w:rsid w:val="006B7D84"/>
    <w:rsid w:val="006C0AF8"/>
    <w:rsid w:val="006C1CA6"/>
    <w:rsid w:val="006C3225"/>
    <w:rsid w:val="006C35FE"/>
    <w:rsid w:val="006C3867"/>
    <w:rsid w:val="006C4781"/>
    <w:rsid w:val="006C5B4B"/>
    <w:rsid w:val="006C6A4F"/>
    <w:rsid w:val="006C758D"/>
    <w:rsid w:val="006D238E"/>
    <w:rsid w:val="006D520D"/>
    <w:rsid w:val="006D5888"/>
    <w:rsid w:val="006D5E99"/>
    <w:rsid w:val="006D6014"/>
    <w:rsid w:val="006D645D"/>
    <w:rsid w:val="006D722A"/>
    <w:rsid w:val="006E0456"/>
    <w:rsid w:val="006E1385"/>
    <w:rsid w:val="006E1879"/>
    <w:rsid w:val="006E196B"/>
    <w:rsid w:val="006E21C8"/>
    <w:rsid w:val="006E2964"/>
    <w:rsid w:val="006E2C68"/>
    <w:rsid w:val="006E3028"/>
    <w:rsid w:val="006E5782"/>
    <w:rsid w:val="006E6638"/>
    <w:rsid w:val="006E7A57"/>
    <w:rsid w:val="006F00FD"/>
    <w:rsid w:val="006F1924"/>
    <w:rsid w:val="006F2399"/>
    <w:rsid w:val="006F24DD"/>
    <w:rsid w:val="006F27EC"/>
    <w:rsid w:val="006F3C85"/>
    <w:rsid w:val="006F4101"/>
    <w:rsid w:val="006F4669"/>
    <w:rsid w:val="006F4CAD"/>
    <w:rsid w:val="006F4F31"/>
    <w:rsid w:val="006F4FD5"/>
    <w:rsid w:val="006F6458"/>
    <w:rsid w:val="006F6DE7"/>
    <w:rsid w:val="007003F5"/>
    <w:rsid w:val="00700C33"/>
    <w:rsid w:val="00700EFB"/>
    <w:rsid w:val="00701F5C"/>
    <w:rsid w:val="00702122"/>
    <w:rsid w:val="00703C00"/>
    <w:rsid w:val="00704840"/>
    <w:rsid w:val="00704AE6"/>
    <w:rsid w:val="00704B26"/>
    <w:rsid w:val="00704DC7"/>
    <w:rsid w:val="007054FA"/>
    <w:rsid w:val="007066F7"/>
    <w:rsid w:val="00706A9F"/>
    <w:rsid w:val="00707D90"/>
    <w:rsid w:val="007107F2"/>
    <w:rsid w:val="00710A9C"/>
    <w:rsid w:val="00710E90"/>
    <w:rsid w:val="007119D5"/>
    <w:rsid w:val="00713551"/>
    <w:rsid w:val="0071520B"/>
    <w:rsid w:val="007159A5"/>
    <w:rsid w:val="00715A09"/>
    <w:rsid w:val="00715F11"/>
    <w:rsid w:val="00716142"/>
    <w:rsid w:val="00717644"/>
    <w:rsid w:val="00717C63"/>
    <w:rsid w:val="007202D3"/>
    <w:rsid w:val="00720375"/>
    <w:rsid w:val="007207E2"/>
    <w:rsid w:val="007208DF"/>
    <w:rsid w:val="0072148E"/>
    <w:rsid w:val="00721FB3"/>
    <w:rsid w:val="0072298D"/>
    <w:rsid w:val="0072331D"/>
    <w:rsid w:val="0072404E"/>
    <w:rsid w:val="007244CC"/>
    <w:rsid w:val="00724E50"/>
    <w:rsid w:val="00725BED"/>
    <w:rsid w:val="00727102"/>
    <w:rsid w:val="0072778F"/>
    <w:rsid w:val="00727F60"/>
    <w:rsid w:val="00730188"/>
    <w:rsid w:val="007301ED"/>
    <w:rsid w:val="00730F52"/>
    <w:rsid w:val="00731534"/>
    <w:rsid w:val="00732F6D"/>
    <w:rsid w:val="0073320B"/>
    <w:rsid w:val="00736B57"/>
    <w:rsid w:val="0073703B"/>
    <w:rsid w:val="00737457"/>
    <w:rsid w:val="007411CC"/>
    <w:rsid w:val="00741D8B"/>
    <w:rsid w:val="00744FCD"/>
    <w:rsid w:val="00747143"/>
    <w:rsid w:val="00747C34"/>
    <w:rsid w:val="00750259"/>
    <w:rsid w:val="0075181F"/>
    <w:rsid w:val="007535A9"/>
    <w:rsid w:val="007536C9"/>
    <w:rsid w:val="007553C5"/>
    <w:rsid w:val="00755535"/>
    <w:rsid w:val="00755764"/>
    <w:rsid w:val="007561AB"/>
    <w:rsid w:val="00756443"/>
    <w:rsid w:val="00757C65"/>
    <w:rsid w:val="007602BE"/>
    <w:rsid w:val="0076124B"/>
    <w:rsid w:val="0076127C"/>
    <w:rsid w:val="00761DFC"/>
    <w:rsid w:val="00761E99"/>
    <w:rsid w:val="007628AD"/>
    <w:rsid w:val="00762FD3"/>
    <w:rsid w:val="00763A01"/>
    <w:rsid w:val="00763AFA"/>
    <w:rsid w:val="00764913"/>
    <w:rsid w:val="007651E5"/>
    <w:rsid w:val="00765739"/>
    <w:rsid w:val="0076573B"/>
    <w:rsid w:val="00770484"/>
    <w:rsid w:val="00770C34"/>
    <w:rsid w:val="00771D5F"/>
    <w:rsid w:val="00772A40"/>
    <w:rsid w:val="00772FBF"/>
    <w:rsid w:val="0077394C"/>
    <w:rsid w:val="00774304"/>
    <w:rsid w:val="007749AE"/>
    <w:rsid w:val="007764D1"/>
    <w:rsid w:val="00776511"/>
    <w:rsid w:val="00777501"/>
    <w:rsid w:val="00777F26"/>
    <w:rsid w:val="007802BE"/>
    <w:rsid w:val="007808FF"/>
    <w:rsid w:val="00780D56"/>
    <w:rsid w:val="00781B24"/>
    <w:rsid w:val="007825B8"/>
    <w:rsid w:val="00784BAD"/>
    <w:rsid w:val="007927AF"/>
    <w:rsid w:val="007934BE"/>
    <w:rsid w:val="00794261"/>
    <w:rsid w:val="007942EB"/>
    <w:rsid w:val="007949B2"/>
    <w:rsid w:val="00794E43"/>
    <w:rsid w:val="007958BE"/>
    <w:rsid w:val="00795CF5"/>
    <w:rsid w:val="0079640A"/>
    <w:rsid w:val="007A05F2"/>
    <w:rsid w:val="007A0852"/>
    <w:rsid w:val="007A0B01"/>
    <w:rsid w:val="007A3439"/>
    <w:rsid w:val="007A36DE"/>
    <w:rsid w:val="007A3AEA"/>
    <w:rsid w:val="007A45EE"/>
    <w:rsid w:val="007A4CD5"/>
    <w:rsid w:val="007A4E92"/>
    <w:rsid w:val="007A597C"/>
    <w:rsid w:val="007A6F1A"/>
    <w:rsid w:val="007A6FC7"/>
    <w:rsid w:val="007A70D1"/>
    <w:rsid w:val="007B0988"/>
    <w:rsid w:val="007B15C7"/>
    <w:rsid w:val="007B160C"/>
    <w:rsid w:val="007B214A"/>
    <w:rsid w:val="007B25D9"/>
    <w:rsid w:val="007B4392"/>
    <w:rsid w:val="007B45D3"/>
    <w:rsid w:val="007B4B0E"/>
    <w:rsid w:val="007B4D52"/>
    <w:rsid w:val="007B6C60"/>
    <w:rsid w:val="007B7991"/>
    <w:rsid w:val="007C0001"/>
    <w:rsid w:val="007C0644"/>
    <w:rsid w:val="007C1509"/>
    <w:rsid w:val="007C204E"/>
    <w:rsid w:val="007C2211"/>
    <w:rsid w:val="007C3605"/>
    <w:rsid w:val="007C3F6F"/>
    <w:rsid w:val="007C41DE"/>
    <w:rsid w:val="007C5010"/>
    <w:rsid w:val="007C66A5"/>
    <w:rsid w:val="007C66AC"/>
    <w:rsid w:val="007C6A04"/>
    <w:rsid w:val="007C7128"/>
    <w:rsid w:val="007C740F"/>
    <w:rsid w:val="007D1426"/>
    <w:rsid w:val="007D164B"/>
    <w:rsid w:val="007D1670"/>
    <w:rsid w:val="007D3866"/>
    <w:rsid w:val="007D3BAC"/>
    <w:rsid w:val="007D416D"/>
    <w:rsid w:val="007D41FD"/>
    <w:rsid w:val="007D54C7"/>
    <w:rsid w:val="007D57E6"/>
    <w:rsid w:val="007D665D"/>
    <w:rsid w:val="007D773D"/>
    <w:rsid w:val="007D79F9"/>
    <w:rsid w:val="007E08D4"/>
    <w:rsid w:val="007E1794"/>
    <w:rsid w:val="007E331B"/>
    <w:rsid w:val="007E350E"/>
    <w:rsid w:val="007E369A"/>
    <w:rsid w:val="007E3C1E"/>
    <w:rsid w:val="007E411F"/>
    <w:rsid w:val="007E4B96"/>
    <w:rsid w:val="007E57C9"/>
    <w:rsid w:val="007E61F8"/>
    <w:rsid w:val="007E644D"/>
    <w:rsid w:val="007E76AE"/>
    <w:rsid w:val="007F1316"/>
    <w:rsid w:val="007F153E"/>
    <w:rsid w:val="007F2218"/>
    <w:rsid w:val="007F2427"/>
    <w:rsid w:val="007F4FDD"/>
    <w:rsid w:val="007F594F"/>
    <w:rsid w:val="007F5D0A"/>
    <w:rsid w:val="007F60B6"/>
    <w:rsid w:val="007F69C1"/>
    <w:rsid w:val="007F709F"/>
    <w:rsid w:val="007F7323"/>
    <w:rsid w:val="0080069B"/>
    <w:rsid w:val="0080089B"/>
    <w:rsid w:val="008011C1"/>
    <w:rsid w:val="008019A8"/>
    <w:rsid w:val="008035A3"/>
    <w:rsid w:val="00803C26"/>
    <w:rsid w:val="00803CCE"/>
    <w:rsid w:val="00803EA1"/>
    <w:rsid w:val="00805AD0"/>
    <w:rsid w:val="00807222"/>
    <w:rsid w:val="00807417"/>
    <w:rsid w:val="00810522"/>
    <w:rsid w:val="0081057E"/>
    <w:rsid w:val="00810D08"/>
    <w:rsid w:val="0081136C"/>
    <w:rsid w:val="00811F1B"/>
    <w:rsid w:val="00812C4B"/>
    <w:rsid w:val="00814A39"/>
    <w:rsid w:val="00815268"/>
    <w:rsid w:val="00817EE2"/>
    <w:rsid w:val="00820FF9"/>
    <w:rsid w:val="00821313"/>
    <w:rsid w:val="00821B88"/>
    <w:rsid w:val="0082204B"/>
    <w:rsid w:val="00822077"/>
    <w:rsid w:val="00822B92"/>
    <w:rsid w:val="00822C17"/>
    <w:rsid w:val="00823478"/>
    <w:rsid w:val="00823D8B"/>
    <w:rsid w:val="00825592"/>
    <w:rsid w:val="00825666"/>
    <w:rsid w:val="00825EE7"/>
    <w:rsid w:val="008279AD"/>
    <w:rsid w:val="008304CA"/>
    <w:rsid w:val="00830DB3"/>
    <w:rsid w:val="008316AE"/>
    <w:rsid w:val="008335F1"/>
    <w:rsid w:val="008337AF"/>
    <w:rsid w:val="00833A76"/>
    <w:rsid w:val="00833A7C"/>
    <w:rsid w:val="00835D0C"/>
    <w:rsid w:val="00835FD5"/>
    <w:rsid w:val="008372A3"/>
    <w:rsid w:val="008372EA"/>
    <w:rsid w:val="00837BD3"/>
    <w:rsid w:val="00840466"/>
    <w:rsid w:val="0084111D"/>
    <w:rsid w:val="00841DB5"/>
    <w:rsid w:val="00842DE8"/>
    <w:rsid w:val="00843598"/>
    <w:rsid w:val="00844316"/>
    <w:rsid w:val="00844522"/>
    <w:rsid w:val="00845824"/>
    <w:rsid w:val="0084627B"/>
    <w:rsid w:val="008463AA"/>
    <w:rsid w:val="00846482"/>
    <w:rsid w:val="008472DE"/>
    <w:rsid w:val="008478A4"/>
    <w:rsid w:val="008502EB"/>
    <w:rsid w:val="00850511"/>
    <w:rsid w:val="00850A07"/>
    <w:rsid w:val="00850A57"/>
    <w:rsid w:val="00852949"/>
    <w:rsid w:val="00854878"/>
    <w:rsid w:val="00855A08"/>
    <w:rsid w:val="00856A95"/>
    <w:rsid w:val="00856CB1"/>
    <w:rsid w:val="00857285"/>
    <w:rsid w:val="00860BB5"/>
    <w:rsid w:val="00861F32"/>
    <w:rsid w:val="0086201D"/>
    <w:rsid w:val="00863246"/>
    <w:rsid w:val="008632FA"/>
    <w:rsid w:val="0086405C"/>
    <w:rsid w:val="00864769"/>
    <w:rsid w:val="00865713"/>
    <w:rsid w:val="00865827"/>
    <w:rsid w:val="00866B72"/>
    <w:rsid w:val="00866CA3"/>
    <w:rsid w:val="00867B2D"/>
    <w:rsid w:val="00867CA4"/>
    <w:rsid w:val="0087051F"/>
    <w:rsid w:val="00870CC5"/>
    <w:rsid w:val="00871546"/>
    <w:rsid w:val="00871CE6"/>
    <w:rsid w:val="00872F17"/>
    <w:rsid w:val="00874340"/>
    <w:rsid w:val="0087488E"/>
    <w:rsid w:val="008751A5"/>
    <w:rsid w:val="00875C59"/>
    <w:rsid w:val="008772A3"/>
    <w:rsid w:val="00877385"/>
    <w:rsid w:val="0087741F"/>
    <w:rsid w:val="00877786"/>
    <w:rsid w:val="00880B1F"/>
    <w:rsid w:val="0088108A"/>
    <w:rsid w:val="00881834"/>
    <w:rsid w:val="00883F94"/>
    <w:rsid w:val="0088654F"/>
    <w:rsid w:val="00886DCA"/>
    <w:rsid w:val="00887AF8"/>
    <w:rsid w:val="008915CF"/>
    <w:rsid w:val="00892281"/>
    <w:rsid w:val="00892DFB"/>
    <w:rsid w:val="008936E7"/>
    <w:rsid w:val="00894728"/>
    <w:rsid w:val="0089494A"/>
    <w:rsid w:val="00895375"/>
    <w:rsid w:val="008954A5"/>
    <w:rsid w:val="008957F4"/>
    <w:rsid w:val="00895808"/>
    <w:rsid w:val="00896DE4"/>
    <w:rsid w:val="00897A24"/>
    <w:rsid w:val="008A13A7"/>
    <w:rsid w:val="008A1782"/>
    <w:rsid w:val="008A1D89"/>
    <w:rsid w:val="008A2166"/>
    <w:rsid w:val="008A2929"/>
    <w:rsid w:val="008A308F"/>
    <w:rsid w:val="008A348D"/>
    <w:rsid w:val="008A392C"/>
    <w:rsid w:val="008A39EB"/>
    <w:rsid w:val="008A3F8C"/>
    <w:rsid w:val="008A6BAF"/>
    <w:rsid w:val="008A7764"/>
    <w:rsid w:val="008B39D7"/>
    <w:rsid w:val="008B5E7F"/>
    <w:rsid w:val="008B5F1D"/>
    <w:rsid w:val="008B655C"/>
    <w:rsid w:val="008B68F9"/>
    <w:rsid w:val="008B7B85"/>
    <w:rsid w:val="008C0211"/>
    <w:rsid w:val="008C0D88"/>
    <w:rsid w:val="008C1083"/>
    <w:rsid w:val="008C225D"/>
    <w:rsid w:val="008C26CE"/>
    <w:rsid w:val="008C4774"/>
    <w:rsid w:val="008C486D"/>
    <w:rsid w:val="008C6421"/>
    <w:rsid w:val="008C6B2E"/>
    <w:rsid w:val="008C6E3A"/>
    <w:rsid w:val="008D0A78"/>
    <w:rsid w:val="008D1F53"/>
    <w:rsid w:val="008D1F96"/>
    <w:rsid w:val="008D2618"/>
    <w:rsid w:val="008D2981"/>
    <w:rsid w:val="008D2CEC"/>
    <w:rsid w:val="008D2FF7"/>
    <w:rsid w:val="008D4244"/>
    <w:rsid w:val="008D549D"/>
    <w:rsid w:val="008D5A26"/>
    <w:rsid w:val="008D6571"/>
    <w:rsid w:val="008D6E60"/>
    <w:rsid w:val="008D74B1"/>
    <w:rsid w:val="008E00BD"/>
    <w:rsid w:val="008E06C8"/>
    <w:rsid w:val="008E2FF2"/>
    <w:rsid w:val="008E41CD"/>
    <w:rsid w:val="008E51F9"/>
    <w:rsid w:val="008E5C52"/>
    <w:rsid w:val="008E6425"/>
    <w:rsid w:val="008E68A5"/>
    <w:rsid w:val="008E6B06"/>
    <w:rsid w:val="008E70F6"/>
    <w:rsid w:val="008E732F"/>
    <w:rsid w:val="008E7405"/>
    <w:rsid w:val="008E76A4"/>
    <w:rsid w:val="008F0084"/>
    <w:rsid w:val="008F13AC"/>
    <w:rsid w:val="008F219F"/>
    <w:rsid w:val="008F68FB"/>
    <w:rsid w:val="008F72D2"/>
    <w:rsid w:val="008F777D"/>
    <w:rsid w:val="008F79EC"/>
    <w:rsid w:val="00901817"/>
    <w:rsid w:val="009018A4"/>
    <w:rsid w:val="00901AE4"/>
    <w:rsid w:val="00902244"/>
    <w:rsid w:val="00903146"/>
    <w:rsid w:val="009037DB"/>
    <w:rsid w:val="009043CB"/>
    <w:rsid w:val="00907525"/>
    <w:rsid w:val="009078EC"/>
    <w:rsid w:val="00910B62"/>
    <w:rsid w:val="0091133D"/>
    <w:rsid w:val="00911A8E"/>
    <w:rsid w:val="00912CB6"/>
    <w:rsid w:val="009146DA"/>
    <w:rsid w:val="0091534D"/>
    <w:rsid w:val="00916312"/>
    <w:rsid w:val="00916823"/>
    <w:rsid w:val="00916A44"/>
    <w:rsid w:val="0092188D"/>
    <w:rsid w:val="00921C8A"/>
    <w:rsid w:val="00922AEB"/>
    <w:rsid w:val="0092334A"/>
    <w:rsid w:val="00923B84"/>
    <w:rsid w:val="00924729"/>
    <w:rsid w:val="00924C06"/>
    <w:rsid w:val="009252D4"/>
    <w:rsid w:val="00925882"/>
    <w:rsid w:val="009267B5"/>
    <w:rsid w:val="009274BB"/>
    <w:rsid w:val="00927633"/>
    <w:rsid w:val="00927996"/>
    <w:rsid w:val="00927F93"/>
    <w:rsid w:val="00931017"/>
    <w:rsid w:val="00932164"/>
    <w:rsid w:val="00932C06"/>
    <w:rsid w:val="0093488C"/>
    <w:rsid w:val="00934900"/>
    <w:rsid w:val="00935DF8"/>
    <w:rsid w:val="009413FA"/>
    <w:rsid w:val="00941676"/>
    <w:rsid w:val="00941BED"/>
    <w:rsid w:val="009442E8"/>
    <w:rsid w:val="00944961"/>
    <w:rsid w:val="00944D64"/>
    <w:rsid w:val="00944F99"/>
    <w:rsid w:val="00947545"/>
    <w:rsid w:val="00947F89"/>
    <w:rsid w:val="0095046E"/>
    <w:rsid w:val="0095078C"/>
    <w:rsid w:val="00950D43"/>
    <w:rsid w:val="00951679"/>
    <w:rsid w:val="00951D47"/>
    <w:rsid w:val="00952E69"/>
    <w:rsid w:val="00952F3D"/>
    <w:rsid w:val="00953664"/>
    <w:rsid w:val="00953834"/>
    <w:rsid w:val="0095573B"/>
    <w:rsid w:val="0095597A"/>
    <w:rsid w:val="00960919"/>
    <w:rsid w:val="009612E4"/>
    <w:rsid w:val="00961BBD"/>
    <w:rsid w:val="00962757"/>
    <w:rsid w:val="00964825"/>
    <w:rsid w:val="00965001"/>
    <w:rsid w:val="00970322"/>
    <w:rsid w:val="0097083C"/>
    <w:rsid w:val="00971370"/>
    <w:rsid w:val="00971374"/>
    <w:rsid w:val="00972891"/>
    <w:rsid w:val="00972A6B"/>
    <w:rsid w:val="0097308D"/>
    <w:rsid w:val="009737EB"/>
    <w:rsid w:val="00975F19"/>
    <w:rsid w:val="00976878"/>
    <w:rsid w:val="00976933"/>
    <w:rsid w:val="009773CC"/>
    <w:rsid w:val="00977788"/>
    <w:rsid w:val="00977F2E"/>
    <w:rsid w:val="00981659"/>
    <w:rsid w:val="00983A35"/>
    <w:rsid w:val="00983E1D"/>
    <w:rsid w:val="00984243"/>
    <w:rsid w:val="009846CC"/>
    <w:rsid w:val="00985B8F"/>
    <w:rsid w:val="0098673F"/>
    <w:rsid w:val="00986F36"/>
    <w:rsid w:val="00987081"/>
    <w:rsid w:val="009876E1"/>
    <w:rsid w:val="00987C27"/>
    <w:rsid w:val="0099197F"/>
    <w:rsid w:val="00992474"/>
    <w:rsid w:val="009927A7"/>
    <w:rsid w:val="00992D30"/>
    <w:rsid w:val="0099406B"/>
    <w:rsid w:val="00994A66"/>
    <w:rsid w:val="00994AA3"/>
    <w:rsid w:val="0099625D"/>
    <w:rsid w:val="00996CBB"/>
    <w:rsid w:val="00997225"/>
    <w:rsid w:val="00997C46"/>
    <w:rsid w:val="009A0D5D"/>
    <w:rsid w:val="009A0F22"/>
    <w:rsid w:val="009A1224"/>
    <w:rsid w:val="009A16A8"/>
    <w:rsid w:val="009A4B58"/>
    <w:rsid w:val="009B04CF"/>
    <w:rsid w:val="009B13DC"/>
    <w:rsid w:val="009B1720"/>
    <w:rsid w:val="009B2704"/>
    <w:rsid w:val="009B371B"/>
    <w:rsid w:val="009B467C"/>
    <w:rsid w:val="009B4ACC"/>
    <w:rsid w:val="009B5F5E"/>
    <w:rsid w:val="009B6567"/>
    <w:rsid w:val="009B6A91"/>
    <w:rsid w:val="009B6AD2"/>
    <w:rsid w:val="009B717A"/>
    <w:rsid w:val="009B785A"/>
    <w:rsid w:val="009B7FD5"/>
    <w:rsid w:val="009C3671"/>
    <w:rsid w:val="009C3B10"/>
    <w:rsid w:val="009C3DB2"/>
    <w:rsid w:val="009C4003"/>
    <w:rsid w:val="009C4184"/>
    <w:rsid w:val="009C439D"/>
    <w:rsid w:val="009C4746"/>
    <w:rsid w:val="009C5682"/>
    <w:rsid w:val="009C6C2A"/>
    <w:rsid w:val="009D015D"/>
    <w:rsid w:val="009D0BE4"/>
    <w:rsid w:val="009D0D9A"/>
    <w:rsid w:val="009D0FAC"/>
    <w:rsid w:val="009D1D59"/>
    <w:rsid w:val="009D3647"/>
    <w:rsid w:val="009D369B"/>
    <w:rsid w:val="009D36E8"/>
    <w:rsid w:val="009D3A7F"/>
    <w:rsid w:val="009D3F4B"/>
    <w:rsid w:val="009D3FC5"/>
    <w:rsid w:val="009D45CC"/>
    <w:rsid w:val="009D48F1"/>
    <w:rsid w:val="009D4DA0"/>
    <w:rsid w:val="009D56D6"/>
    <w:rsid w:val="009D58D8"/>
    <w:rsid w:val="009D67B4"/>
    <w:rsid w:val="009D70B3"/>
    <w:rsid w:val="009D71BB"/>
    <w:rsid w:val="009D74F9"/>
    <w:rsid w:val="009D7831"/>
    <w:rsid w:val="009D7CBB"/>
    <w:rsid w:val="009E0328"/>
    <w:rsid w:val="009E04DB"/>
    <w:rsid w:val="009E0A18"/>
    <w:rsid w:val="009E0CBF"/>
    <w:rsid w:val="009E118F"/>
    <w:rsid w:val="009E17D4"/>
    <w:rsid w:val="009E2A9F"/>
    <w:rsid w:val="009E3F02"/>
    <w:rsid w:val="009E5B13"/>
    <w:rsid w:val="009E5FDE"/>
    <w:rsid w:val="009E6D0D"/>
    <w:rsid w:val="009F1510"/>
    <w:rsid w:val="009F17CC"/>
    <w:rsid w:val="009F190D"/>
    <w:rsid w:val="009F1FB9"/>
    <w:rsid w:val="009F2D0E"/>
    <w:rsid w:val="009F456E"/>
    <w:rsid w:val="009F5E08"/>
    <w:rsid w:val="009F609B"/>
    <w:rsid w:val="009F7934"/>
    <w:rsid w:val="009F7A5F"/>
    <w:rsid w:val="00A00BF3"/>
    <w:rsid w:val="00A00C21"/>
    <w:rsid w:val="00A01B9F"/>
    <w:rsid w:val="00A0340C"/>
    <w:rsid w:val="00A03D36"/>
    <w:rsid w:val="00A03EFC"/>
    <w:rsid w:val="00A0416A"/>
    <w:rsid w:val="00A04AA2"/>
    <w:rsid w:val="00A0618F"/>
    <w:rsid w:val="00A06ACB"/>
    <w:rsid w:val="00A06E8C"/>
    <w:rsid w:val="00A07945"/>
    <w:rsid w:val="00A0799B"/>
    <w:rsid w:val="00A07E14"/>
    <w:rsid w:val="00A07E34"/>
    <w:rsid w:val="00A109CA"/>
    <w:rsid w:val="00A10C64"/>
    <w:rsid w:val="00A11B61"/>
    <w:rsid w:val="00A12F90"/>
    <w:rsid w:val="00A15032"/>
    <w:rsid w:val="00A15104"/>
    <w:rsid w:val="00A15DDE"/>
    <w:rsid w:val="00A15EC6"/>
    <w:rsid w:val="00A1699C"/>
    <w:rsid w:val="00A16BDC"/>
    <w:rsid w:val="00A17E08"/>
    <w:rsid w:val="00A206CE"/>
    <w:rsid w:val="00A20C20"/>
    <w:rsid w:val="00A213F3"/>
    <w:rsid w:val="00A219F6"/>
    <w:rsid w:val="00A222EE"/>
    <w:rsid w:val="00A22F44"/>
    <w:rsid w:val="00A23599"/>
    <w:rsid w:val="00A2486F"/>
    <w:rsid w:val="00A25C3F"/>
    <w:rsid w:val="00A26E94"/>
    <w:rsid w:val="00A27B7C"/>
    <w:rsid w:val="00A27D48"/>
    <w:rsid w:val="00A27FB7"/>
    <w:rsid w:val="00A302EE"/>
    <w:rsid w:val="00A30986"/>
    <w:rsid w:val="00A30D85"/>
    <w:rsid w:val="00A30FDD"/>
    <w:rsid w:val="00A316B3"/>
    <w:rsid w:val="00A31B2A"/>
    <w:rsid w:val="00A31EFD"/>
    <w:rsid w:val="00A3336A"/>
    <w:rsid w:val="00A33D68"/>
    <w:rsid w:val="00A33FB2"/>
    <w:rsid w:val="00A34731"/>
    <w:rsid w:val="00A34F66"/>
    <w:rsid w:val="00A351FB"/>
    <w:rsid w:val="00A3586F"/>
    <w:rsid w:val="00A35DF6"/>
    <w:rsid w:val="00A360BF"/>
    <w:rsid w:val="00A36697"/>
    <w:rsid w:val="00A37711"/>
    <w:rsid w:val="00A3791D"/>
    <w:rsid w:val="00A37E1D"/>
    <w:rsid w:val="00A37FA0"/>
    <w:rsid w:val="00A4122F"/>
    <w:rsid w:val="00A42162"/>
    <w:rsid w:val="00A42C00"/>
    <w:rsid w:val="00A45494"/>
    <w:rsid w:val="00A47222"/>
    <w:rsid w:val="00A47FE2"/>
    <w:rsid w:val="00A50BDD"/>
    <w:rsid w:val="00A5119E"/>
    <w:rsid w:val="00A5123A"/>
    <w:rsid w:val="00A515EC"/>
    <w:rsid w:val="00A5231B"/>
    <w:rsid w:val="00A53518"/>
    <w:rsid w:val="00A5392E"/>
    <w:rsid w:val="00A542F8"/>
    <w:rsid w:val="00A54921"/>
    <w:rsid w:val="00A56DA2"/>
    <w:rsid w:val="00A57A6B"/>
    <w:rsid w:val="00A61618"/>
    <w:rsid w:val="00A63618"/>
    <w:rsid w:val="00A6489F"/>
    <w:rsid w:val="00A653E6"/>
    <w:rsid w:val="00A669F8"/>
    <w:rsid w:val="00A6717B"/>
    <w:rsid w:val="00A6734C"/>
    <w:rsid w:val="00A6751F"/>
    <w:rsid w:val="00A67898"/>
    <w:rsid w:val="00A707A8"/>
    <w:rsid w:val="00A70DD8"/>
    <w:rsid w:val="00A70FE5"/>
    <w:rsid w:val="00A7247E"/>
    <w:rsid w:val="00A728D3"/>
    <w:rsid w:val="00A72C7A"/>
    <w:rsid w:val="00A752A3"/>
    <w:rsid w:val="00A761AB"/>
    <w:rsid w:val="00A76581"/>
    <w:rsid w:val="00A7677B"/>
    <w:rsid w:val="00A81FC0"/>
    <w:rsid w:val="00A820FD"/>
    <w:rsid w:val="00A8247D"/>
    <w:rsid w:val="00A83B0D"/>
    <w:rsid w:val="00A83BB5"/>
    <w:rsid w:val="00A848C1"/>
    <w:rsid w:val="00A85079"/>
    <w:rsid w:val="00A85451"/>
    <w:rsid w:val="00A85C7F"/>
    <w:rsid w:val="00A905D3"/>
    <w:rsid w:val="00A90AB4"/>
    <w:rsid w:val="00A912C6"/>
    <w:rsid w:val="00A91AB4"/>
    <w:rsid w:val="00A91DE8"/>
    <w:rsid w:val="00A92218"/>
    <w:rsid w:val="00A922A8"/>
    <w:rsid w:val="00A922E1"/>
    <w:rsid w:val="00A92A0F"/>
    <w:rsid w:val="00A93A21"/>
    <w:rsid w:val="00A940B1"/>
    <w:rsid w:val="00A94172"/>
    <w:rsid w:val="00A94439"/>
    <w:rsid w:val="00A953E4"/>
    <w:rsid w:val="00A9660C"/>
    <w:rsid w:val="00A96987"/>
    <w:rsid w:val="00A96B78"/>
    <w:rsid w:val="00A9740A"/>
    <w:rsid w:val="00A97D92"/>
    <w:rsid w:val="00AA0F3D"/>
    <w:rsid w:val="00AA1674"/>
    <w:rsid w:val="00AA210A"/>
    <w:rsid w:val="00AA2CE0"/>
    <w:rsid w:val="00AA453C"/>
    <w:rsid w:val="00AA6038"/>
    <w:rsid w:val="00AA675A"/>
    <w:rsid w:val="00AA69FC"/>
    <w:rsid w:val="00AA70ED"/>
    <w:rsid w:val="00AA7374"/>
    <w:rsid w:val="00AA7563"/>
    <w:rsid w:val="00AA76FD"/>
    <w:rsid w:val="00AB0832"/>
    <w:rsid w:val="00AB08A7"/>
    <w:rsid w:val="00AB0C4B"/>
    <w:rsid w:val="00AB405D"/>
    <w:rsid w:val="00AB4492"/>
    <w:rsid w:val="00AB4825"/>
    <w:rsid w:val="00AB4855"/>
    <w:rsid w:val="00AB48FD"/>
    <w:rsid w:val="00AB4EC8"/>
    <w:rsid w:val="00AB5275"/>
    <w:rsid w:val="00AB56ED"/>
    <w:rsid w:val="00AB73E8"/>
    <w:rsid w:val="00AB7590"/>
    <w:rsid w:val="00AC0184"/>
    <w:rsid w:val="00AC060F"/>
    <w:rsid w:val="00AC0E7E"/>
    <w:rsid w:val="00AC45CA"/>
    <w:rsid w:val="00AC49FA"/>
    <w:rsid w:val="00AC5334"/>
    <w:rsid w:val="00AC5BA2"/>
    <w:rsid w:val="00AC5EBE"/>
    <w:rsid w:val="00AC675E"/>
    <w:rsid w:val="00AC73E6"/>
    <w:rsid w:val="00AC789C"/>
    <w:rsid w:val="00AD07E0"/>
    <w:rsid w:val="00AD2A9C"/>
    <w:rsid w:val="00AD35D6"/>
    <w:rsid w:val="00AD3B8F"/>
    <w:rsid w:val="00AD3C77"/>
    <w:rsid w:val="00AD4297"/>
    <w:rsid w:val="00AD44A7"/>
    <w:rsid w:val="00AD4AA5"/>
    <w:rsid w:val="00AD4AF4"/>
    <w:rsid w:val="00AD60E3"/>
    <w:rsid w:val="00AD7D43"/>
    <w:rsid w:val="00AD7E3D"/>
    <w:rsid w:val="00AE21B5"/>
    <w:rsid w:val="00AE281B"/>
    <w:rsid w:val="00AE2CAC"/>
    <w:rsid w:val="00AE2F0F"/>
    <w:rsid w:val="00AE2F73"/>
    <w:rsid w:val="00AE47E6"/>
    <w:rsid w:val="00AE4926"/>
    <w:rsid w:val="00AE4C93"/>
    <w:rsid w:val="00AE53FB"/>
    <w:rsid w:val="00AE59AA"/>
    <w:rsid w:val="00AE6119"/>
    <w:rsid w:val="00AE648A"/>
    <w:rsid w:val="00AE7E91"/>
    <w:rsid w:val="00AF0448"/>
    <w:rsid w:val="00AF29E0"/>
    <w:rsid w:val="00AF31DD"/>
    <w:rsid w:val="00AF32B7"/>
    <w:rsid w:val="00AF5CBF"/>
    <w:rsid w:val="00AF628A"/>
    <w:rsid w:val="00AF6A91"/>
    <w:rsid w:val="00AF6D37"/>
    <w:rsid w:val="00AF7699"/>
    <w:rsid w:val="00B00DA9"/>
    <w:rsid w:val="00B00FC3"/>
    <w:rsid w:val="00B01E84"/>
    <w:rsid w:val="00B033F1"/>
    <w:rsid w:val="00B03630"/>
    <w:rsid w:val="00B041FB"/>
    <w:rsid w:val="00B045A3"/>
    <w:rsid w:val="00B066C9"/>
    <w:rsid w:val="00B06E5D"/>
    <w:rsid w:val="00B071AD"/>
    <w:rsid w:val="00B07549"/>
    <w:rsid w:val="00B10460"/>
    <w:rsid w:val="00B11428"/>
    <w:rsid w:val="00B123A2"/>
    <w:rsid w:val="00B123F0"/>
    <w:rsid w:val="00B12D8F"/>
    <w:rsid w:val="00B12E81"/>
    <w:rsid w:val="00B13D35"/>
    <w:rsid w:val="00B16C10"/>
    <w:rsid w:val="00B171CA"/>
    <w:rsid w:val="00B1791C"/>
    <w:rsid w:val="00B20517"/>
    <w:rsid w:val="00B20D01"/>
    <w:rsid w:val="00B20EE9"/>
    <w:rsid w:val="00B21731"/>
    <w:rsid w:val="00B217D2"/>
    <w:rsid w:val="00B21F4A"/>
    <w:rsid w:val="00B22788"/>
    <w:rsid w:val="00B22A24"/>
    <w:rsid w:val="00B230B0"/>
    <w:rsid w:val="00B247D0"/>
    <w:rsid w:val="00B253E0"/>
    <w:rsid w:val="00B2757A"/>
    <w:rsid w:val="00B31549"/>
    <w:rsid w:val="00B3232E"/>
    <w:rsid w:val="00B324B7"/>
    <w:rsid w:val="00B32899"/>
    <w:rsid w:val="00B32CDD"/>
    <w:rsid w:val="00B330E1"/>
    <w:rsid w:val="00B35BA7"/>
    <w:rsid w:val="00B3720C"/>
    <w:rsid w:val="00B37487"/>
    <w:rsid w:val="00B376BC"/>
    <w:rsid w:val="00B409FC"/>
    <w:rsid w:val="00B40B9B"/>
    <w:rsid w:val="00B40C77"/>
    <w:rsid w:val="00B436A5"/>
    <w:rsid w:val="00B44AA3"/>
    <w:rsid w:val="00B46C04"/>
    <w:rsid w:val="00B5009B"/>
    <w:rsid w:val="00B5109D"/>
    <w:rsid w:val="00B51731"/>
    <w:rsid w:val="00B53118"/>
    <w:rsid w:val="00B535A2"/>
    <w:rsid w:val="00B551B4"/>
    <w:rsid w:val="00B55424"/>
    <w:rsid w:val="00B55A3C"/>
    <w:rsid w:val="00B55B42"/>
    <w:rsid w:val="00B5672B"/>
    <w:rsid w:val="00B571D1"/>
    <w:rsid w:val="00B57E8C"/>
    <w:rsid w:val="00B613F9"/>
    <w:rsid w:val="00B61DA4"/>
    <w:rsid w:val="00B62066"/>
    <w:rsid w:val="00B63A87"/>
    <w:rsid w:val="00B65848"/>
    <w:rsid w:val="00B6683F"/>
    <w:rsid w:val="00B702C8"/>
    <w:rsid w:val="00B71E6E"/>
    <w:rsid w:val="00B72FEA"/>
    <w:rsid w:val="00B7348C"/>
    <w:rsid w:val="00B74348"/>
    <w:rsid w:val="00B74442"/>
    <w:rsid w:val="00B75955"/>
    <w:rsid w:val="00B75B02"/>
    <w:rsid w:val="00B769C8"/>
    <w:rsid w:val="00B7761E"/>
    <w:rsid w:val="00B7798C"/>
    <w:rsid w:val="00B81F84"/>
    <w:rsid w:val="00B8235E"/>
    <w:rsid w:val="00B82C7B"/>
    <w:rsid w:val="00B83BBF"/>
    <w:rsid w:val="00B8429A"/>
    <w:rsid w:val="00B84D2B"/>
    <w:rsid w:val="00B84DE9"/>
    <w:rsid w:val="00B85673"/>
    <w:rsid w:val="00B85AEF"/>
    <w:rsid w:val="00B867E0"/>
    <w:rsid w:val="00B86989"/>
    <w:rsid w:val="00B87EEC"/>
    <w:rsid w:val="00B90284"/>
    <w:rsid w:val="00B91544"/>
    <w:rsid w:val="00B935F6"/>
    <w:rsid w:val="00B93B85"/>
    <w:rsid w:val="00B94921"/>
    <w:rsid w:val="00B94D31"/>
    <w:rsid w:val="00B95E7C"/>
    <w:rsid w:val="00B96A89"/>
    <w:rsid w:val="00B97587"/>
    <w:rsid w:val="00B97819"/>
    <w:rsid w:val="00B97A22"/>
    <w:rsid w:val="00B97EF1"/>
    <w:rsid w:val="00BA0660"/>
    <w:rsid w:val="00BA1AC3"/>
    <w:rsid w:val="00BA29B0"/>
    <w:rsid w:val="00BA38B6"/>
    <w:rsid w:val="00BA68EA"/>
    <w:rsid w:val="00BA6AAA"/>
    <w:rsid w:val="00BA6FB4"/>
    <w:rsid w:val="00BB0046"/>
    <w:rsid w:val="00BB007F"/>
    <w:rsid w:val="00BB0812"/>
    <w:rsid w:val="00BB0B09"/>
    <w:rsid w:val="00BB161C"/>
    <w:rsid w:val="00BB1815"/>
    <w:rsid w:val="00BB3A52"/>
    <w:rsid w:val="00BB4EF1"/>
    <w:rsid w:val="00BB4FEF"/>
    <w:rsid w:val="00BB577C"/>
    <w:rsid w:val="00BB759F"/>
    <w:rsid w:val="00BB79DF"/>
    <w:rsid w:val="00BC1C00"/>
    <w:rsid w:val="00BC2DC8"/>
    <w:rsid w:val="00BC2FE7"/>
    <w:rsid w:val="00BC47E5"/>
    <w:rsid w:val="00BC4A66"/>
    <w:rsid w:val="00BC51E1"/>
    <w:rsid w:val="00BC58AD"/>
    <w:rsid w:val="00BC6545"/>
    <w:rsid w:val="00BC6BFA"/>
    <w:rsid w:val="00BC6EA5"/>
    <w:rsid w:val="00BC706E"/>
    <w:rsid w:val="00BC7695"/>
    <w:rsid w:val="00BC78BE"/>
    <w:rsid w:val="00BC7EBC"/>
    <w:rsid w:val="00BC7F04"/>
    <w:rsid w:val="00BD1EB7"/>
    <w:rsid w:val="00BD269A"/>
    <w:rsid w:val="00BD3363"/>
    <w:rsid w:val="00BD3382"/>
    <w:rsid w:val="00BD3628"/>
    <w:rsid w:val="00BD570C"/>
    <w:rsid w:val="00BD7B4F"/>
    <w:rsid w:val="00BE1DEA"/>
    <w:rsid w:val="00BE293C"/>
    <w:rsid w:val="00BE2CA1"/>
    <w:rsid w:val="00BE3209"/>
    <w:rsid w:val="00BE3EC2"/>
    <w:rsid w:val="00BE485A"/>
    <w:rsid w:val="00BE5A1E"/>
    <w:rsid w:val="00BE64BD"/>
    <w:rsid w:val="00BE71D7"/>
    <w:rsid w:val="00BE73C9"/>
    <w:rsid w:val="00BE771F"/>
    <w:rsid w:val="00BF15A2"/>
    <w:rsid w:val="00BF2034"/>
    <w:rsid w:val="00BF2779"/>
    <w:rsid w:val="00BF3731"/>
    <w:rsid w:val="00BF3E62"/>
    <w:rsid w:val="00BF5520"/>
    <w:rsid w:val="00BF6CA7"/>
    <w:rsid w:val="00BF76BA"/>
    <w:rsid w:val="00BF77E1"/>
    <w:rsid w:val="00BF7965"/>
    <w:rsid w:val="00C00428"/>
    <w:rsid w:val="00C00DC5"/>
    <w:rsid w:val="00C01964"/>
    <w:rsid w:val="00C02042"/>
    <w:rsid w:val="00C04592"/>
    <w:rsid w:val="00C04990"/>
    <w:rsid w:val="00C063CD"/>
    <w:rsid w:val="00C06877"/>
    <w:rsid w:val="00C06FBC"/>
    <w:rsid w:val="00C101EF"/>
    <w:rsid w:val="00C11BC2"/>
    <w:rsid w:val="00C12785"/>
    <w:rsid w:val="00C13AAA"/>
    <w:rsid w:val="00C13F83"/>
    <w:rsid w:val="00C13FEF"/>
    <w:rsid w:val="00C16B83"/>
    <w:rsid w:val="00C173EC"/>
    <w:rsid w:val="00C1774D"/>
    <w:rsid w:val="00C21447"/>
    <w:rsid w:val="00C21952"/>
    <w:rsid w:val="00C22260"/>
    <w:rsid w:val="00C2330B"/>
    <w:rsid w:val="00C23424"/>
    <w:rsid w:val="00C2460E"/>
    <w:rsid w:val="00C24A43"/>
    <w:rsid w:val="00C253B6"/>
    <w:rsid w:val="00C25468"/>
    <w:rsid w:val="00C25802"/>
    <w:rsid w:val="00C25AE8"/>
    <w:rsid w:val="00C25D96"/>
    <w:rsid w:val="00C26356"/>
    <w:rsid w:val="00C26951"/>
    <w:rsid w:val="00C275B2"/>
    <w:rsid w:val="00C27BD2"/>
    <w:rsid w:val="00C30A9D"/>
    <w:rsid w:val="00C3178A"/>
    <w:rsid w:val="00C32CF8"/>
    <w:rsid w:val="00C32EFD"/>
    <w:rsid w:val="00C33848"/>
    <w:rsid w:val="00C33C7E"/>
    <w:rsid w:val="00C3454B"/>
    <w:rsid w:val="00C34FAC"/>
    <w:rsid w:val="00C35314"/>
    <w:rsid w:val="00C35420"/>
    <w:rsid w:val="00C359E9"/>
    <w:rsid w:val="00C37F82"/>
    <w:rsid w:val="00C40D41"/>
    <w:rsid w:val="00C4134A"/>
    <w:rsid w:val="00C429A7"/>
    <w:rsid w:val="00C429E8"/>
    <w:rsid w:val="00C42E7A"/>
    <w:rsid w:val="00C4336F"/>
    <w:rsid w:val="00C436F9"/>
    <w:rsid w:val="00C458BF"/>
    <w:rsid w:val="00C45B8A"/>
    <w:rsid w:val="00C46FF8"/>
    <w:rsid w:val="00C47876"/>
    <w:rsid w:val="00C47BBF"/>
    <w:rsid w:val="00C50DCA"/>
    <w:rsid w:val="00C50DFF"/>
    <w:rsid w:val="00C50FD6"/>
    <w:rsid w:val="00C51533"/>
    <w:rsid w:val="00C51D38"/>
    <w:rsid w:val="00C537D8"/>
    <w:rsid w:val="00C53BC5"/>
    <w:rsid w:val="00C54024"/>
    <w:rsid w:val="00C54663"/>
    <w:rsid w:val="00C56EAE"/>
    <w:rsid w:val="00C572D9"/>
    <w:rsid w:val="00C60165"/>
    <w:rsid w:val="00C60678"/>
    <w:rsid w:val="00C61391"/>
    <w:rsid w:val="00C61A10"/>
    <w:rsid w:val="00C621BF"/>
    <w:rsid w:val="00C62C08"/>
    <w:rsid w:val="00C63936"/>
    <w:rsid w:val="00C65598"/>
    <w:rsid w:val="00C6636D"/>
    <w:rsid w:val="00C66865"/>
    <w:rsid w:val="00C672D7"/>
    <w:rsid w:val="00C67C48"/>
    <w:rsid w:val="00C700E8"/>
    <w:rsid w:val="00C70235"/>
    <w:rsid w:val="00C711A5"/>
    <w:rsid w:val="00C71BC6"/>
    <w:rsid w:val="00C72E53"/>
    <w:rsid w:val="00C72F15"/>
    <w:rsid w:val="00C75501"/>
    <w:rsid w:val="00C75E5F"/>
    <w:rsid w:val="00C772DA"/>
    <w:rsid w:val="00C775F2"/>
    <w:rsid w:val="00C77D1E"/>
    <w:rsid w:val="00C77EC3"/>
    <w:rsid w:val="00C81BB6"/>
    <w:rsid w:val="00C82767"/>
    <w:rsid w:val="00C82836"/>
    <w:rsid w:val="00C846C4"/>
    <w:rsid w:val="00C850C8"/>
    <w:rsid w:val="00C85D25"/>
    <w:rsid w:val="00C85EF9"/>
    <w:rsid w:val="00C8663C"/>
    <w:rsid w:val="00C86D05"/>
    <w:rsid w:val="00C90CD9"/>
    <w:rsid w:val="00C92EFA"/>
    <w:rsid w:val="00C93E09"/>
    <w:rsid w:val="00C942BD"/>
    <w:rsid w:val="00C9464C"/>
    <w:rsid w:val="00C94C03"/>
    <w:rsid w:val="00C95398"/>
    <w:rsid w:val="00C9686C"/>
    <w:rsid w:val="00C9744D"/>
    <w:rsid w:val="00CA0607"/>
    <w:rsid w:val="00CA1183"/>
    <w:rsid w:val="00CA1186"/>
    <w:rsid w:val="00CA23F3"/>
    <w:rsid w:val="00CA32DF"/>
    <w:rsid w:val="00CA33C1"/>
    <w:rsid w:val="00CA472B"/>
    <w:rsid w:val="00CA4A0B"/>
    <w:rsid w:val="00CA690C"/>
    <w:rsid w:val="00CA7265"/>
    <w:rsid w:val="00CA77A8"/>
    <w:rsid w:val="00CA7A44"/>
    <w:rsid w:val="00CB0B4D"/>
    <w:rsid w:val="00CB1F52"/>
    <w:rsid w:val="00CB21B8"/>
    <w:rsid w:val="00CB2F17"/>
    <w:rsid w:val="00CB392C"/>
    <w:rsid w:val="00CB54DD"/>
    <w:rsid w:val="00CB6053"/>
    <w:rsid w:val="00CB6FAD"/>
    <w:rsid w:val="00CB75E5"/>
    <w:rsid w:val="00CB7BFB"/>
    <w:rsid w:val="00CC0068"/>
    <w:rsid w:val="00CC1167"/>
    <w:rsid w:val="00CC2288"/>
    <w:rsid w:val="00CC3080"/>
    <w:rsid w:val="00CC3331"/>
    <w:rsid w:val="00CC37E0"/>
    <w:rsid w:val="00CC3856"/>
    <w:rsid w:val="00CC4DC0"/>
    <w:rsid w:val="00CC5432"/>
    <w:rsid w:val="00CC6E0C"/>
    <w:rsid w:val="00CC73B6"/>
    <w:rsid w:val="00CD0BD3"/>
    <w:rsid w:val="00CD0BE1"/>
    <w:rsid w:val="00CD0F2F"/>
    <w:rsid w:val="00CD0F9E"/>
    <w:rsid w:val="00CD2193"/>
    <w:rsid w:val="00CD2C3C"/>
    <w:rsid w:val="00CD594E"/>
    <w:rsid w:val="00CD5B42"/>
    <w:rsid w:val="00CD64E6"/>
    <w:rsid w:val="00CD71C7"/>
    <w:rsid w:val="00CD7B7C"/>
    <w:rsid w:val="00CD7EA7"/>
    <w:rsid w:val="00CE0249"/>
    <w:rsid w:val="00CE29D7"/>
    <w:rsid w:val="00CE3A4E"/>
    <w:rsid w:val="00CE6D7D"/>
    <w:rsid w:val="00CF0BFC"/>
    <w:rsid w:val="00CF0FA4"/>
    <w:rsid w:val="00CF12F2"/>
    <w:rsid w:val="00CF14C9"/>
    <w:rsid w:val="00CF16EF"/>
    <w:rsid w:val="00CF24C7"/>
    <w:rsid w:val="00CF2C79"/>
    <w:rsid w:val="00CF31DC"/>
    <w:rsid w:val="00CF3E70"/>
    <w:rsid w:val="00CF63A3"/>
    <w:rsid w:val="00CF76B7"/>
    <w:rsid w:val="00D00932"/>
    <w:rsid w:val="00D0211E"/>
    <w:rsid w:val="00D0304D"/>
    <w:rsid w:val="00D04316"/>
    <w:rsid w:val="00D04AEA"/>
    <w:rsid w:val="00D05499"/>
    <w:rsid w:val="00D05AC8"/>
    <w:rsid w:val="00D05AFE"/>
    <w:rsid w:val="00D0610E"/>
    <w:rsid w:val="00D0770D"/>
    <w:rsid w:val="00D07A22"/>
    <w:rsid w:val="00D07FCA"/>
    <w:rsid w:val="00D10AD3"/>
    <w:rsid w:val="00D118FD"/>
    <w:rsid w:val="00D12013"/>
    <w:rsid w:val="00D138E6"/>
    <w:rsid w:val="00D13A9C"/>
    <w:rsid w:val="00D1446A"/>
    <w:rsid w:val="00D14D8D"/>
    <w:rsid w:val="00D14F0D"/>
    <w:rsid w:val="00D14FDC"/>
    <w:rsid w:val="00D151AC"/>
    <w:rsid w:val="00D159B2"/>
    <w:rsid w:val="00D17159"/>
    <w:rsid w:val="00D2143E"/>
    <w:rsid w:val="00D214BE"/>
    <w:rsid w:val="00D220ED"/>
    <w:rsid w:val="00D22DC9"/>
    <w:rsid w:val="00D2322B"/>
    <w:rsid w:val="00D2340A"/>
    <w:rsid w:val="00D2340C"/>
    <w:rsid w:val="00D2365B"/>
    <w:rsid w:val="00D23E83"/>
    <w:rsid w:val="00D240F1"/>
    <w:rsid w:val="00D24D56"/>
    <w:rsid w:val="00D267D7"/>
    <w:rsid w:val="00D26F3C"/>
    <w:rsid w:val="00D26FA4"/>
    <w:rsid w:val="00D2758A"/>
    <w:rsid w:val="00D278FE"/>
    <w:rsid w:val="00D2794B"/>
    <w:rsid w:val="00D31375"/>
    <w:rsid w:val="00D336A2"/>
    <w:rsid w:val="00D341B9"/>
    <w:rsid w:val="00D34377"/>
    <w:rsid w:val="00D34A76"/>
    <w:rsid w:val="00D35447"/>
    <w:rsid w:val="00D35565"/>
    <w:rsid w:val="00D3682F"/>
    <w:rsid w:val="00D3729B"/>
    <w:rsid w:val="00D37EB9"/>
    <w:rsid w:val="00D41417"/>
    <w:rsid w:val="00D41CD4"/>
    <w:rsid w:val="00D42A34"/>
    <w:rsid w:val="00D43196"/>
    <w:rsid w:val="00D439E7"/>
    <w:rsid w:val="00D441E4"/>
    <w:rsid w:val="00D443C4"/>
    <w:rsid w:val="00D447DF"/>
    <w:rsid w:val="00D44FC6"/>
    <w:rsid w:val="00D45686"/>
    <w:rsid w:val="00D45968"/>
    <w:rsid w:val="00D473AC"/>
    <w:rsid w:val="00D47C45"/>
    <w:rsid w:val="00D5161E"/>
    <w:rsid w:val="00D51E47"/>
    <w:rsid w:val="00D51E66"/>
    <w:rsid w:val="00D538F5"/>
    <w:rsid w:val="00D5445D"/>
    <w:rsid w:val="00D552E5"/>
    <w:rsid w:val="00D55693"/>
    <w:rsid w:val="00D55C2F"/>
    <w:rsid w:val="00D566D8"/>
    <w:rsid w:val="00D60348"/>
    <w:rsid w:val="00D60AAE"/>
    <w:rsid w:val="00D61A91"/>
    <w:rsid w:val="00D61B20"/>
    <w:rsid w:val="00D61E7F"/>
    <w:rsid w:val="00D61FAB"/>
    <w:rsid w:val="00D6256B"/>
    <w:rsid w:val="00D62712"/>
    <w:rsid w:val="00D62D4D"/>
    <w:rsid w:val="00D63CC4"/>
    <w:rsid w:val="00D64392"/>
    <w:rsid w:val="00D64D91"/>
    <w:rsid w:val="00D65CE8"/>
    <w:rsid w:val="00D65E08"/>
    <w:rsid w:val="00D70CDB"/>
    <w:rsid w:val="00D70D77"/>
    <w:rsid w:val="00D71832"/>
    <w:rsid w:val="00D71B20"/>
    <w:rsid w:val="00D71B3C"/>
    <w:rsid w:val="00D7299F"/>
    <w:rsid w:val="00D72D01"/>
    <w:rsid w:val="00D74096"/>
    <w:rsid w:val="00D74E9C"/>
    <w:rsid w:val="00D752C4"/>
    <w:rsid w:val="00D76413"/>
    <w:rsid w:val="00D76898"/>
    <w:rsid w:val="00D82D68"/>
    <w:rsid w:val="00D8302F"/>
    <w:rsid w:val="00D833F0"/>
    <w:rsid w:val="00D83F92"/>
    <w:rsid w:val="00D83FC0"/>
    <w:rsid w:val="00D845DD"/>
    <w:rsid w:val="00D86F71"/>
    <w:rsid w:val="00D90012"/>
    <w:rsid w:val="00D9002F"/>
    <w:rsid w:val="00D90107"/>
    <w:rsid w:val="00D90578"/>
    <w:rsid w:val="00D90B25"/>
    <w:rsid w:val="00D910ED"/>
    <w:rsid w:val="00D911EF"/>
    <w:rsid w:val="00D91F0A"/>
    <w:rsid w:val="00D92E0C"/>
    <w:rsid w:val="00D930C7"/>
    <w:rsid w:val="00D931A2"/>
    <w:rsid w:val="00D947AB"/>
    <w:rsid w:val="00D955B2"/>
    <w:rsid w:val="00D95B87"/>
    <w:rsid w:val="00D961DF"/>
    <w:rsid w:val="00D97B6F"/>
    <w:rsid w:val="00DA1B5F"/>
    <w:rsid w:val="00DA212F"/>
    <w:rsid w:val="00DA2C30"/>
    <w:rsid w:val="00DA4BA5"/>
    <w:rsid w:val="00DA51A0"/>
    <w:rsid w:val="00DA537A"/>
    <w:rsid w:val="00DA6BE8"/>
    <w:rsid w:val="00DA6E19"/>
    <w:rsid w:val="00DA71D7"/>
    <w:rsid w:val="00DA73DC"/>
    <w:rsid w:val="00DA7C5C"/>
    <w:rsid w:val="00DB12A6"/>
    <w:rsid w:val="00DB147E"/>
    <w:rsid w:val="00DB1497"/>
    <w:rsid w:val="00DB1BA0"/>
    <w:rsid w:val="00DB1E39"/>
    <w:rsid w:val="00DB32B7"/>
    <w:rsid w:val="00DB4B13"/>
    <w:rsid w:val="00DB4F6E"/>
    <w:rsid w:val="00DB4F84"/>
    <w:rsid w:val="00DB550F"/>
    <w:rsid w:val="00DB587F"/>
    <w:rsid w:val="00DB58D7"/>
    <w:rsid w:val="00DB720C"/>
    <w:rsid w:val="00DC0C2B"/>
    <w:rsid w:val="00DC0E50"/>
    <w:rsid w:val="00DC1908"/>
    <w:rsid w:val="00DC20EC"/>
    <w:rsid w:val="00DC263B"/>
    <w:rsid w:val="00DC30C7"/>
    <w:rsid w:val="00DC3A7F"/>
    <w:rsid w:val="00DC3E32"/>
    <w:rsid w:val="00DC3EB8"/>
    <w:rsid w:val="00DC486E"/>
    <w:rsid w:val="00DC497A"/>
    <w:rsid w:val="00DC4A9C"/>
    <w:rsid w:val="00DC5C7A"/>
    <w:rsid w:val="00DC5D3C"/>
    <w:rsid w:val="00DC69CB"/>
    <w:rsid w:val="00DC6A3F"/>
    <w:rsid w:val="00DC6D77"/>
    <w:rsid w:val="00DC6E8C"/>
    <w:rsid w:val="00DD051E"/>
    <w:rsid w:val="00DD07A6"/>
    <w:rsid w:val="00DD12AC"/>
    <w:rsid w:val="00DD1846"/>
    <w:rsid w:val="00DD19AA"/>
    <w:rsid w:val="00DD2222"/>
    <w:rsid w:val="00DD2B6B"/>
    <w:rsid w:val="00DD3DB4"/>
    <w:rsid w:val="00DD4DDB"/>
    <w:rsid w:val="00DD57B6"/>
    <w:rsid w:val="00DD6C28"/>
    <w:rsid w:val="00DE0022"/>
    <w:rsid w:val="00DE01AB"/>
    <w:rsid w:val="00DE1E2C"/>
    <w:rsid w:val="00DE2D62"/>
    <w:rsid w:val="00DE3BD1"/>
    <w:rsid w:val="00DE3C56"/>
    <w:rsid w:val="00DE4983"/>
    <w:rsid w:val="00DE501D"/>
    <w:rsid w:val="00DE542B"/>
    <w:rsid w:val="00DE5CAF"/>
    <w:rsid w:val="00DE5DB0"/>
    <w:rsid w:val="00DE630F"/>
    <w:rsid w:val="00DE65B4"/>
    <w:rsid w:val="00DE6A4A"/>
    <w:rsid w:val="00DE6EED"/>
    <w:rsid w:val="00DF00EF"/>
    <w:rsid w:val="00DF0BBF"/>
    <w:rsid w:val="00DF0EFB"/>
    <w:rsid w:val="00DF1197"/>
    <w:rsid w:val="00DF1687"/>
    <w:rsid w:val="00DF23D9"/>
    <w:rsid w:val="00DF6170"/>
    <w:rsid w:val="00DF76BF"/>
    <w:rsid w:val="00DF787A"/>
    <w:rsid w:val="00DF7D2D"/>
    <w:rsid w:val="00E0011E"/>
    <w:rsid w:val="00E017C7"/>
    <w:rsid w:val="00E02104"/>
    <w:rsid w:val="00E027A8"/>
    <w:rsid w:val="00E03DEF"/>
    <w:rsid w:val="00E0566B"/>
    <w:rsid w:val="00E06F17"/>
    <w:rsid w:val="00E11671"/>
    <w:rsid w:val="00E1193E"/>
    <w:rsid w:val="00E12602"/>
    <w:rsid w:val="00E1352D"/>
    <w:rsid w:val="00E140F0"/>
    <w:rsid w:val="00E141AF"/>
    <w:rsid w:val="00E15093"/>
    <w:rsid w:val="00E15665"/>
    <w:rsid w:val="00E15C03"/>
    <w:rsid w:val="00E16AD9"/>
    <w:rsid w:val="00E179C8"/>
    <w:rsid w:val="00E2040F"/>
    <w:rsid w:val="00E2120E"/>
    <w:rsid w:val="00E21304"/>
    <w:rsid w:val="00E215D4"/>
    <w:rsid w:val="00E215F5"/>
    <w:rsid w:val="00E21C2D"/>
    <w:rsid w:val="00E22101"/>
    <w:rsid w:val="00E2231B"/>
    <w:rsid w:val="00E24B64"/>
    <w:rsid w:val="00E260A8"/>
    <w:rsid w:val="00E2687E"/>
    <w:rsid w:val="00E269BA"/>
    <w:rsid w:val="00E26E63"/>
    <w:rsid w:val="00E27646"/>
    <w:rsid w:val="00E276A3"/>
    <w:rsid w:val="00E27CDB"/>
    <w:rsid w:val="00E27FF7"/>
    <w:rsid w:val="00E30619"/>
    <w:rsid w:val="00E3193F"/>
    <w:rsid w:val="00E32544"/>
    <w:rsid w:val="00E32879"/>
    <w:rsid w:val="00E32BEA"/>
    <w:rsid w:val="00E335DD"/>
    <w:rsid w:val="00E33DA3"/>
    <w:rsid w:val="00E341F0"/>
    <w:rsid w:val="00E3447F"/>
    <w:rsid w:val="00E34606"/>
    <w:rsid w:val="00E346A8"/>
    <w:rsid w:val="00E3598F"/>
    <w:rsid w:val="00E35CE1"/>
    <w:rsid w:val="00E3654A"/>
    <w:rsid w:val="00E373EE"/>
    <w:rsid w:val="00E3777F"/>
    <w:rsid w:val="00E37D31"/>
    <w:rsid w:val="00E4040E"/>
    <w:rsid w:val="00E41383"/>
    <w:rsid w:val="00E41E08"/>
    <w:rsid w:val="00E43630"/>
    <w:rsid w:val="00E43AC2"/>
    <w:rsid w:val="00E43D26"/>
    <w:rsid w:val="00E43DA2"/>
    <w:rsid w:val="00E44063"/>
    <w:rsid w:val="00E45244"/>
    <w:rsid w:val="00E4597A"/>
    <w:rsid w:val="00E461AF"/>
    <w:rsid w:val="00E502A9"/>
    <w:rsid w:val="00E504DB"/>
    <w:rsid w:val="00E5097F"/>
    <w:rsid w:val="00E51007"/>
    <w:rsid w:val="00E51394"/>
    <w:rsid w:val="00E515BF"/>
    <w:rsid w:val="00E51F7A"/>
    <w:rsid w:val="00E5275E"/>
    <w:rsid w:val="00E52BD6"/>
    <w:rsid w:val="00E53EB7"/>
    <w:rsid w:val="00E56AF2"/>
    <w:rsid w:val="00E56F94"/>
    <w:rsid w:val="00E57E25"/>
    <w:rsid w:val="00E601A2"/>
    <w:rsid w:val="00E60370"/>
    <w:rsid w:val="00E6167F"/>
    <w:rsid w:val="00E624D6"/>
    <w:rsid w:val="00E6271E"/>
    <w:rsid w:val="00E628F3"/>
    <w:rsid w:val="00E6306E"/>
    <w:rsid w:val="00E63B4F"/>
    <w:rsid w:val="00E6457B"/>
    <w:rsid w:val="00E64583"/>
    <w:rsid w:val="00E65390"/>
    <w:rsid w:val="00E663E1"/>
    <w:rsid w:val="00E666BE"/>
    <w:rsid w:val="00E66954"/>
    <w:rsid w:val="00E66F82"/>
    <w:rsid w:val="00E70781"/>
    <w:rsid w:val="00E70B11"/>
    <w:rsid w:val="00E70FE0"/>
    <w:rsid w:val="00E71A75"/>
    <w:rsid w:val="00E71D90"/>
    <w:rsid w:val="00E721EB"/>
    <w:rsid w:val="00E734A3"/>
    <w:rsid w:val="00E749ED"/>
    <w:rsid w:val="00E7519E"/>
    <w:rsid w:val="00E754C9"/>
    <w:rsid w:val="00E76392"/>
    <w:rsid w:val="00E76EB4"/>
    <w:rsid w:val="00E776EA"/>
    <w:rsid w:val="00E77A90"/>
    <w:rsid w:val="00E800C4"/>
    <w:rsid w:val="00E81502"/>
    <w:rsid w:val="00E852B1"/>
    <w:rsid w:val="00E86102"/>
    <w:rsid w:val="00E8635D"/>
    <w:rsid w:val="00E87D0B"/>
    <w:rsid w:val="00E903FD"/>
    <w:rsid w:val="00E90B1A"/>
    <w:rsid w:val="00E90C26"/>
    <w:rsid w:val="00E915AB"/>
    <w:rsid w:val="00E93188"/>
    <w:rsid w:val="00E9376D"/>
    <w:rsid w:val="00E9388C"/>
    <w:rsid w:val="00E9514B"/>
    <w:rsid w:val="00E952EC"/>
    <w:rsid w:val="00E96293"/>
    <w:rsid w:val="00EA00BA"/>
    <w:rsid w:val="00EA0110"/>
    <w:rsid w:val="00EA0902"/>
    <w:rsid w:val="00EA1567"/>
    <w:rsid w:val="00EA24C6"/>
    <w:rsid w:val="00EA2E5D"/>
    <w:rsid w:val="00EA4ADC"/>
    <w:rsid w:val="00EA522C"/>
    <w:rsid w:val="00EA580F"/>
    <w:rsid w:val="00EA6A1E"/>
    <w:rsid w:val="00EA6DAD"/>
    <w:rsid w:val="00EB08A6"/>
    <w:rsid w:val="00EB158D"/>
    <w:rsid w:val="00EB1FCB"/>
    <w:rsid w:val="00EB4072"/>
    <w:rsid w:val="00EB4215"/>
    <w:rsid w:val="00EB467E"/>
    <w:rsid w:val="00EB4F31"/>
    <w:rsid w:val="00EB5BD4"/>
    <w:rsid w:val="00EB5DFF"/>
    <w:rsid w:val="00EB667A"/>
    <w:rsid w:val="00EB7510"/>
    <w:rsid w:val="00EB7B56"/>
    <w:rsid w:val="00EC0A50"/>
    <w:rsid w:val="00EC1916"/>
    <w:rsid w:val="00EC201D"/>
    <w:rsid w:val="00EC2C80"/>
    <w:rsid w:val="00EC3FB3"/>
    <w:rsid w:val="00EC45E9"/>
    <w:rsid w:val="00EC5B48"/>
    <w:rsid w:val="00EC66F6"/>
    <w:rsid w:val="00EC6A66"/>
    <w:rsid w:val="00ED0138"/>
    <w:rsid w:val="00ED098B"/>
    <w:rsid w:val="00ED0AC5"/>
    <w:rsid w:val="00ED0BB6"/>
    <w:rsid w:val="00ED0C20"/>
    <w:rsid w:val="00ED0F45"/>
    <w:rsid w:val="00ED33C4"/>
    <w:rsid w:val="00ED38FB"/>
    <w:rsid w:val="00ED44F2"/>
    <w:rsid w:val="00ED457B"/>
    <w:rsid w:val="00ED5047"/>
    <w:rsid w:val="00ED5EBA"/>
    <w:rsid w:val="00ED77BB"/>
    <w:rsid w:val="00ED7BF8"/>
    <w:rsid w:val="00EE0561"/>
    <w:rsid w:val="00EE07A3"/>
    <w:rsid w:val="00EE18CA"/>
    <w:rsid w:val="00EE1CF3"/>
    <w:rsid w:val="00EE2842"/>
    <w:rsid w:val="00EE327E"/>
    <w:rsid w:val="00EE386D"/>
    <w:rsid w:val="00EE47B1"/>
    <w:rsid w:val="00EE47DF"/>
    <w:rsid w:val="00EE5C62"/>
    <w:rsid w:val="00EE5F7F"/>
    <w:rsid w:val="00EE644D"/>
    <w:rsid w:val="00EE7174"/>
    <w:rsid w:val="00EE7C8B"/>
    <w:rsid w:val="00EF01C9"/>
    <w:rsid w:val="00EF062B"/>
    <w:rsid w:val="00EF27AC"/>
    <w:rsid w:val="00EF3143"/>
    <w:rsid w:val="00EF3D1B"/>
    <w:rsid w:val="00EF3EA8"/>
    <w:rsid w:val="00EF479C"/>
    <w:rsid w:val="00EF5298"/>
    <w:rsid w:val="00EF5C66"/>
    <w:rsid w:val="00EF6BD2"/>
    <w:rsid w:val="00F000C6"/>
    <w:rsid w:val="00F003CA"/>
    <w:rsid w:val="00F00D90"/>
    <w:rsid w:val="00F00E9C"/>
    <w:rsid w:val="00F01CB8"/>
    <w:rsid w:val="00F020AA"/>
    <w:rsid w:val="00F02DFF"/>
    <w:rsid w:val="00F0379B"/>
    <w:rsid w:val="00F03C7B"/>
    <w:rsid w:val="00F0454A"/>
    <w:rsid w:val="00F04B17"/>
    <w:rsid w:val="00F056F0"/>
    <w:rsid w:val="00F06591"/>
    <w:rsid w:val="00F06DBB"/>
    <w:rsid w:val="00F07A05"/>
    <w:rsid w:val="00F100A0"/>
    <w:rsid w:val="00F10190"/>
    <w:rsid w:val="00F11AF1"/>
    <w:rsid w:val="00F11C69"/>
    <w:rsid w:val="00F11EA4"/>
    <w:rsid w:val="00F126EF"/>
    <w:rsid w:val="00F132F8"/>
    <w:rsid w:val="00F13790"/>
    <w:rsid w:val="00F149AB"/>
    <w:rsid w:val="00F15215"/>
    <w:rsid w:val="00F205E3"/>
    <w:rsid w:val="00F217C8"/>
    <w:rsid w:val="00F21C85"/>
    <w:rsid w:val="00F2219E"/>
    <w:rsid w:val="00F22314"/>
    <w:rsid w:val="00F227C6"/>
    <w:rsid w:val="00F227D4"/>
    <w:rsid w:val="00F229A7"/>
    <w:rsid w:val="00F234F5"/>
    <w:rsid w:val="00F242DB"/>
    <w:rsid w:val="00F2446C"/>
    <w:rsid w:val="00F24512"/>
    <w:rsid w:val="00F25B3B"/>
    <w:rsid w:val="00F27474"/>
    <w:rsid w:val="00F3029D"/>
    <w:rsid w:val="00F308A8"/>
    <w:rsid w:val="00F309C7"/>
    <w:rsid w:val="00F32B99"/>
    <w:rsid w:val="00F331CD"/>
    <w:rsid w:val="00F346FD"/>
    <w:rsid w:val="00F34954"/>
    <w:rsid w:val="00F34D5E"/>
    <w:rsid w:val="00F35373"/>
    <w:rsid w:val="00F35636"/>
    <w:rsid w:val="00F35B4F"/>
    <w:rsid w:val="00F36A7D"/>
    <w:rsid w:val="00F37294"/>
    <w:rsid w:val="00F374BB"/>
    <w:rsid w:val="00F40562"/>
    <w:rsid w:val="00F41E46"/>
    <w:rsid w:val="00F4266A"/>
    <w:rsid w:val="00F4273E"/>
    <w:rsid w:val="00F444B6"/>
    <w:rsid w:val="00F46BAD"/>
    <w:rsid w:val="00F47512"/>
    <w:rsid w:val="00F50873"/>
    <w:rsid w:val="00F5173B"/>
    <w:rsid w:val="00F51A75"/>
    <w:rsid w:val="00F52955"/>
    <w:rsid w:val="00F5494A"/>
    <w:rsid w:val="00F554E1"/>
    <w:rsid w:val="00F567EB"/>
    <w:rsid w:val="00F56FB4"/>
    <w:rsid w:val="00F5728F"/>
    <w:rsid w:val="00F60454"/>
    <w:rsid w:val="00F6049F"/>
    <w:rsid w:val="00F607F6"/>
    <w:rsid w:val="00F60EA9"/>
    <w:rsid w:val="00F61E7B"/>
    <w:rsid w:val="00F621C1"/>
    <w:rsid w:val="00F632C0"/>
    <w:rsid w:val="00F64E3E"/>
    <w:rsid w:val="00F64F3B"/>
    <w:rsid w:val="00F70328"/>
    <w:rsid w:val="00F70DD6"/>
    <w:rsid w:val="00F71067"/>
    <w:rsid w:val="00F71DC3"/>
    <w:rsid w:val="00F7284C"/>
    <w:rsid w:val="00F72B90"/>
    <w:rsid w:val="00F73523"/>
    <w:rsid w:val="00F73676"/>
    <w:rsid w:val="00F73F61"/>
    <w:rsid w:val="00F741BF"/>
    <w:rsid w:val="00F74B4D"/>
    <w:rsid w:val="00F74BB0"/>
    <w:rsid w:val="00F75F11"/>
    <w:rsid w:val="00F772D5"/>
    <w:rsid w:val="00F77B9F"/>
    <w:rsid w:val="00F8060D"/>
    <w:rsid w:val="00F81482"/>
    <w:rsid w:val="00F817E7"/>
    <w:rsid w:val="00F81841"/>
    <w:rsid w:val="00F81AD1"/>
    <w:rsid w:val="00F8397A"/>
    <w:rsid w:val="00F84542"/>
    <w:rsid w:val="00F84DBA"/>
    <w:rsid w:val="00F85536"/>
    <w:rsid w:val="00F862C3"/>
    <w:rsid w:val="00F86F9F"/>
    <w:rsid w:val="00F87281"/>
    <w:rsid w:val="00F874E3"/>
    <w:rsid w:val="00F9083D"/>
    <w:rsid w:val="00F90BA2"/>
    <w:rsid w:val="00F91E32"/>
    <w:rsid w:val="00F92878"/>
    <w:rsid w:val="00F93CAF"/>
    <w:rsid w:val="00F94357"/>
    <w:rsid w:val="00F943E1"/>
    <w:rsid w:val="00F94ADD"/>
    <w:rsid w:val="00F95333"/>
    <w:rsid w:val="00F95FCC"/>
    <w:rsid w:val="00F96860"/>
    <w:rsid w:val="00FA0813"/>
    <w:rsid w:val="00FA0F26"/>
    <w:rsid w:val="00FA1138"/>
    <w:rsid w:val="00FA27D3"/>
    <w:rsid w:val="00FA2BA2"/>
    <w:rsid w:val="00FA32BC"/>
    <w:rsid w:val="00FA39D2"/>
    <w:rsid w:val="00FA56F3"/>
    <w:rsid w:val="00FA6A39"/>
    <w:rsid w:val="00FB0000"/>
    <w:rsid w:val="00FB07EA"/>
    <w:rsid w:val="00FB0F46"/>
    <w:rsid w:val="00FB1919"/>
    <w:rsid w:val="00FB2897"/>
    <w:rsid w:val="00FB2C3B"/>
    <w:rsid w:val="00FB3DE3"/>
    <w:rsid w:val="00FB4788"/>
    <w:rsid w:val="00FB498F"/>
    <w:rsid w:val="00FB5459"/>
    <w:rsid w:val="00FB6155"/>
    <w:rsid w:val="00FB6259"/>
    <w:rsid w:val="00FB6A54"/>
    <w:rsid w:val="00FB6FD9"/>
    <w:rsid w:val="00FB7450"/>
    <w:rsid w:val="00FB7D69"/>
    <w:rsid w:val="00FC0399"/>
    <w:rsid w:val="00FC0853"/>
    <w:rsid w:val="00FC0BF1"/>
    <w:rsid w:val="00FC0EE1"/>
    <w:rsid w:val="00FC12F4"/>
    <w:rsid w:val="00FC2015"/>
    <w:rsid w:val="00FC25FC"/>
    <w:rsid w:val="00FC2882"/>
    <w:rsid w:val="00FC29EB"/>
    <w:rsid w:val="00FC2F4A"/>
    <w:rsid w:val="00FC34D8"/>
    <w:rsid w:val="00FC44B3"/>
    <w:rsid w:val="00FC5075"/>
    <w:rsid w:val="00FC55F1"/>
    <w:rsid w:val="00FC5A0C"/>
    <w:rsid w:val="00FC6603"/>
    <w:rsid w:val="00FC665B"/>
    <w:rsid w:val="00FC7201"/>
    <w:rsid w:val="00FC782E"/>
    <w:rsid w:val="00FD408B"/>
    <w:rsid w:val="00FD585A"/>
    <w:rsid w:val="00FD6E3A"/>
    <w:rsid w:val="00FD6F64"/>
    <w:rsid w:val="00FD760B"/>
    <w:rsid w:val="00FD78D1"/>
    <w:rsid w:val="00FD78FE"/>
    <w:rsid w:val="00FD7DA9"/>
    <w:rsid w:val="00FD7FD7"/>
    <w:rsid w:val="00FE0B62"/>
    <w:rsid w:val="00FE0C67"/>
    <w:rsid w:val="00FE203F"/>
    <w:rsid w:val="00FE225B"/>
    <w:rsid w:val="00FE2443"/>
    <w:rsid w:val="00FE37AE"/>
    <w:rsid w:val="00FE432D"/>
    <w:rsid w:val="00FE48CE"/>
    <w:rsid w:val="00FE4B6D"/>
    <w:rsid w:val="00FE65E1"/>
    <w:rsid w:val="00FE79AD"/>
    <w:rsid w:val="00FF029F"/>
    <w:rsid w:val="00FF12EA"/>
    <w:rsid w:val="00FF1502"/>
    <w:rsid w:val="00FF1E9F"/>
    <w:rsid w:val="00FF2FA5"/>
    <w:rsid w:val="00FF3061"/>
    <w:rsid w:val="00FF4951"/>
    <w:rsid w:val="00FF4DD2"/>
    <w:rsid w:val="00FF5A71"/>
    <w:rsid w:val="00FF5BE8"/>
    <w:rsid w:val="00FF7D2B"/>
    <w:rsid w:val="00FF7F78"/>
    <w:rsid w:val="5C576E22"/>
  </w:rsids>
  <m:mathPr>
    <m:mathFont m:val="Cambria Math"/>
    <m:brkBin m:val="before"/>
    <m:brkBinSub m:val="--"/>
    <m:smallFrac m:val="0"/>
    <m:dispDef/>
    <m:lMargin m:val="0"/>
    <m:rMargin m:val="0"/>
    <m:defJc m:val="centerGroup"/>
    <m:wrapIndent m:val="1440"/>
    <m:intLim m:val="subSup"/>
    <m:naryLim m:val="undOvr"/>
  </m:mathPr>
  <w:themeFontLang w:val="de-DE"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614C3"/>
  <w14:defaultImageDpi w14:val="150"/>
  <w15:docId w15:val="{6D99D706-AA97-B940-B0EF-CE06F7082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yriad Pro SemiCond" w:eastAsia="Times New Roman" w:hAnsi="Myriad Pro SemiCond" w:cs="Times New Roman"/>
        <w:color w:val="000000" w:themeColor="text1"/>
        <w:sz w:val="22"/>
        <w:szCs w:val="22"/>
        <w:lang w:val="de-DE" w:eastAsia="de-DE" w:bidi="ar-SA"/>
      </w:rPr>
    </w:rPrDefault>
    <w:pPrDefault>
      <w:pPr>
        <w:spacing w:after="120" w:line="295" w:lineRule="auto"/>
      </w:pPr>
    </w:pPrDefault>
  </w:docDefaults>
  <w:latentStyles w:defLockedState="1" w:defUIPriority="99" w:defSemiHidden="0" w:defUnhideWhenUsed="0" w:defQFormat="0" w:count="376">
    <w:lsdException w:name="Normal" w:locked="0" w:uiPriority="0" w:qFormat="1"/>
    <w:lsdException w:name="heading 1" w:locked="0" w:uiPriority="1" w:qFormat="1"/>
    <w:lsdException w:name="heading 2" w:locked="0" w:uiPriority="1" w:qFormat="1"/>
    <w:lsdException w:name="heading 3" w:locked="0" w:uiPriority="1" w:qFormat="1"/>
    <w:lsdException w:name="heading 4" w:locked="0" w:uiPriority="1" w:qFormat="1"/>
    <w:lsdException w:name="heading 5" w:locked="0" w:uiPriority="1" w:qFormat="1"/>
    <w:lsdException w:name="heading 6" w:locked="0" w:uiPriority="1" w:qFormat="1"/>
    <w:lsdException w:name="heading 7" w:locked="0" w:uiPriority="1" w:unhideWhenUsed="1" w:qFormat="1"/>
    <w:lsdException w:name="heading 8" w:locked="0" w:uiPriority="1" w:unhideWhenUsed="1" w:qFormat="1"/>
    <w:lsdException w:name="heading 9" w:locked="0"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locked="0"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locked="0" w:semiHidden="1" w:unhideWhenUsed="1"/>
    <w:lsdException w:name="header" w:semiHidden="1" w:uiPriority="9" w:unhideWhenUsed="1"/>
    <w:lsdException w:name="footer" w:semiHidden="1" w:uiPriority="10"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0" w:qFormat="1"/>
    <w:lsdException w:name="Salutation" w:semiHidden="1"/>
    <w:lsdException w:name="Date" w:semiHidden="1" w:uiPriority="32"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locked="0"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next w:val="FlietextTH"/>
    <w:rsid w:val="00A109CA"/>
    <w:rPr>
      <w:rFonts w:ascii="Arial" w:hAnsi="Arial"/>
      <w:sz w:val="20"/>
      <w:szCs w:val="20"/>
    </w:rPr>
  </w:style>
  <w:style w:type="paragraph" w:styleId="berschrift1">
    <w:name w:val="heading 1"/>
    <w:basedOn w:val="Standard"/>
    <w:next w:val="FlietextTH"/>
    <w:link w:val="berschrift1Zchn"/>
    <w:uiPriority w:val="1"/>
    <w:qFormat/>
    <w:rsid w:val="00A109CA"/>
    <w:pPr>
      <w:keepNext/>
      <w:numPr>
        <w:numId w:val="21"/>
      </w:numPr>
      <w:tabs>
        <w:tab w:val="left" w:pos="794"/>
      </w:tabs>
      <w:spacing w:beforeLines="200" w:before="200" w:afterLines="100" w:after="100" w:line="240" w:lineRule="auto"/>
      <w:contextualSpacing/>
      <w:outlineLvl w:val="0"/>
    </w:pPr>
    <w:rPr>
      <w:rFonts w:cs="Arial"/>
      <w:sz w:val="31"/>
    </w:rPr>
  </w:style>
  <w:style w:type="paragraph" w:styleId="berschrift2">
    <w:name w:val="heading 2"/>
    <w:basedOn w:val="Standard"/>
    <w:next w:val="FlietextTH"/>
    <w:link w:val="berschrift2Zchn"/>
    <w:uiPriority w:val="1"/>
    <w:qFormat/>
    <w:rsid w:val="00A109CA"/>
    <w:pPr>
      <w:keepNext/>
      <w:numPr>
        <w:ilvl w:val="1"/>
        <w:numId w:val="21"/>
      </w:numPr>
      <w:tabs>
        <w:tab w:val="left" w:pos="794"/>
      </w:tabs>
      <w:suppressAutoHyphens/>
      <w:spacing w:beforeLines="100" w:before="100" w:afterLines="25" w:after="25" w:line="264" w:lineRule="auto"/>
      <w:outlineLvl w:val="1"/>
    </w:pPr>
    <w:rPr>
      <w:bCs/>
      <w:iCs/>
      <w:sz w:val="24"/>
      <w:szCs w:val="28"/>
    </w:rPr>
  </w:style>
  <w:style w:type="paragraph" w:styleId="berschrift3">
    <w:name w:val="heading 3"/>
    <w:basedOn w:val="berschrift2"/>
    <w:next w:val="FlietextTH"/>
    <w:link w:val="berschrift3Zchn"/>
    <w:uiPriority w:val="1"/>
    <w:qFormat/>
    <w:rsid w:val="002031D9"/>
    <w:pPr>
      <w:keepLines/>
      <w:numPr>
        <w:ilvl w:val="2"/>
      </w:numPr>
      <w:suppressAutoHyphens w:val="0"/>
      <w:spacing w:line="295" w:lineRule="auto"/>
      <w:outlineLvl w:val="2"/>
    </w:pPr>
    <w:rPr>
      <w:b/>
      <w:sz w:val="20"/>
      <w:szCs w:val="24"/>
      <w:lang w:eastAsia="x-none"/>
    </w:rPr>
  </w:style>
  <w:style w:type="paragraph" w:styleId="berschrift4">
    <w:name w:val="heading 4"/>
    <w:basedOn w:val="Standard"/>
    <w:next w:val="FlietextTH"/>
    <w:link w:val="berschrift4Zchn"/>
    <w:uiPriority w:val="1"/>
    <w:qFormat/>
    <w:rsid w:val="00A109CA"/>
    <w:pPr>
      <w:keepNext/>
      <w:numPr>
        <w:ilvl w:val="3"/>
        <w:numId w:val="21"/>
      </w:numPr>
      <w:spacing w:beforeLines="100" w:before="100" w:afterLines="25" w:after="25"/>
      <w:outlineLvl w:val="3"/>
    </w:pPr>
    <w:rPr>
      <w:bCs/>
      <w:i/>
      <w:color w:val="000000"/>
      <w:szCs w:val="23"/>
    </w:rPr>
  </w:style>
  <w:style w:type="paragraph" w:styleId="berschrift5">
    <w:name w:val="heading 5"/>
    <w:basedOn w:val="Standard"/>
    <w:next w:val="Standard"/>
    <w:link w:val="berschrift5Zchn"/>
    <w:uiPriority w:val="1"/>
    <w:semiHidden/>
    <w:qFormat/>
    <w:locked/>
    <w:rsid w:val="002031D9"/>
    <w:pPr>
      <w:keepNext/>
      <w:numPr>
        <w:ilvl w:val="4"/>
        <w:numId w:val="5"/>
      </w:numPr>
      <w:jc w:val="both"/>
      <w:outlineLvl w:val="4"/>
    </w:pPr>
    <w:rPr>
      <w:b/>
    </w:rPr>
  </w:style>
  <w:style w:type="paragraph" w:styleId="berschrift6">
    <w:name w:val="heading 6"/>
    <w:basedOn w:val="Standard"/>
    <w:next w:val="Standard"/>
    <w:link w:val="berschrift6Zchn"/>
    <w:uiPriority w:val="1"/>
    <w:semiHidden/>
    <w:qFormat/>
    <w:locked/>
    <w:rsid w:val="002031D9"/>
    <w:pPr>
      <w:keepNext/>
      <w:numPr>
        <w:ilvl w:val="5"/>
        <w:numId w:val="5"/>
      </w:numPr>
      <w:autoSpaceDE w:val="0"/>
      <w:autoSpaceDN w:val="0"/>
      <w:jc w:val="center"/>
      <w:outlineLvl w:val="5"/>
    </w:pPr>
    <w:rPr>
      <w:rFonts w:ascii="Times New Roman" w:hAnsi="Times New Roman"/>
      <w:b/>
      <w:i/>
      <w:sz w:val="16"/>
    </w:rPr>
  </w:style>
  <w:style w:type="paragraph" w:styleId="berschrift7">
    <w:name w:val="heading 7"/>
    <w:basedOn w:val="Standard"/>
    <w:next w:val="Standard"/>
    <w:uiPriority w:val="1"/>
    <w:semiHidden/>
    <w:qFormat/>
    <w:locked/>
    <w:rsid w:val="002031D9"/>
    <w:pPr>
      <w:keepNext/>
      <w:numPr>
        <w:ilvl w:val="6"/>
        <w:numId w:val="5"/>
      </w:numPr>
      <w:outlineLvl w:val="6"/>
    </w:pPr>
    <w:rPr>
      <w:b/>
      <w:bCs/>
      <w:color w:val="000000"/>
    </w:rPr>
  </w:style>
  <w:style w:type="paragraph" w:styleId="berschrift8">
    <w:name w:val="heading 8"/>
    <w:basedOn w:val="Standard"/>
    <w:next w:val="Standard"/>
    <w:uiPriority w:val="1"/>
    <w:semiHidden/>
    <w:qFormat/>
    <w:locked/>
    <w:rsid w:val="002031D9"/>
    <w:pPr>
      <w:numPr>
        <w:ilvl w:val="7"/>
        <w:numId w:val="5"/>
      </w:numPr>
      <w:spacing w:before="240" w:after="60"/>
      <w:outlineLvl w:val="7"/>
    </w:pPr>
    <w:rPr>
      <w:rFonts w:ascii="Times New Roman" w:hAnsi="Times New Roman"/>
      <w:i/>
      <w:iCs/>
      <w:szCs w:val="24"/>
    </w:rPr>
  </w:style>
  <w:style w:type="paragraph" w:styleId="berschrift9">
    <w:name w:val="heading 9"/>
    <w:basedOn w:val="Standard"/>
    <w:next w:val="Standard"/>
    <w:semiHidden/>
    <w:qFormat/>
    <w:locked/>
    <w:rsid w:val="002031D9"/>
    <w:pPr>
      <w:numPr>
        <w:ilvl w:val="8"/>
        <w:numId w:val="5"/>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IntensiveHervorhebung">
    <w:name w:val="Intense Emphasis"/>
    <w:basedOn w:val="Absatz-Standardschriftart"/>
    <w:uiPriority w:val="21"/>
    <w:semiHidden/>
    <w:qFormat/>
    <w:locked/>
    <w:rsid w:val="002031D9"/>
    <w:rPr>
      <w:b/>
      <w:bCs/>
      <w:i w:val="0"/>
      <w:iCs/>
      <w:color w:val="auto"/>
    </w:rPr>
  </w:style>
  <w:style w:type="paragraph" w:customStyle="1" w:styleId="AufzhlungStrichTH2xeingerckt">
    <w:name w:val="Aufzählung Strich TH 2xeingerückt"/>
    <w:basedOn w:val="AufzhlungStrichTHeingerckt"/>
    <w:uiPriority w:val="2"/>
    <w:qFormat/>
    <w:rsid w:val="002031D9"/>
    <w:pPr>
      <w:numPr>
        <w:ilvl w:val="2"/>
      </w:numPr>
      <w:spacing w:beforeLines="50" w:before="50"/>
    </w:pPr>
  </w:style>
  <w:style w:type="character" w:customStyle="1" w:styleId="berschrift2Zchn">
    <w:name w:val="Überschrift 2 Zchn"/>
    <w:link w:val="berschrift2"/>
    <w:uiPriority w:val="1"/>
    <w:rsid w:val="002031D9"/>
    <w:rPr>
      <w:rFonts w:ascii="Arial" w:hAnsi="Arial"/>
      <w:bCs/>
      <w:iCs/>
      <w:sz w:val="24"/>
      <w:szCs w:val="28"/>
    </w:rPr>
  </w:style>
  <w:style w:type="character" w:customStyle="1" w:styleId="berschrift3Zchn">
    <w:name w:val="Überschrift 3 Zchn"/>
    <w:link w:val="berschrift3"/>
    <w:uiPriority w:val="1"/>
    <w:rsid w:val="002031D9"/>
    <w:rPr>
      <w:rFonts w:ascii="Arial" w:hAnsi="Arial"/>
      <w:b/>
      <w:bCs/>
      <w:iCs/>
      <w:sz w:val="20"/>
      <w:szCs w:val="24"/>
      <w:lang w:eastAsia="x-none"/>
    </w:rPr>
  </w:style>
  <w:style w:type="paragraph" w:styleId="Funotentext">
    <w:name w:val="footnote text"/>
    <w:basedOn w:val="FlietextTH"/>
    <w:link w:val="FunotentextZchn"/>
    <w:uiPriority w:val="99"/>
    <w:semiHidden/>
    <w:rsid w:val="002031D9"/>
    <w:pPr>
      <w:tabs>
        <w:tab w:val="left" w:pos="227"/>
      </w:tabs>
      <w:spacing w:after="60"/>
      <w:ind w:left="227" w:hanging="227"/>
    </w:pPr>
    <w:rPr>
      <w:rFonts w:eastAsia="Calibri"/>
      <w:sz w:val="15"/>
    </w:rPr>
  </w:style>
  <w:style w:type="character" w:styleId="Funotenzeichen">
    <w:name w:val="footnote reference"/>
    <w:uiPriority w:val="99"/>
    <w:semiHidden/>
    <w:rsid w:val="002031D9"/>
    <w:rPr>
      <w:vertAlign w:val="superscript"/>
    </w:rPr>
  </w:style>
  <w:style w:type="paragraph" w:customStyle="1" w:styleId="AufzhlungStrichTH">
    <w:name w:val="Aufzählung Strich TH"/>
    <w:basedOn w:val="Standard"/>
    <w:uiPriority w:val="2"/>
    <w:qFormat/>
    <w:rsid w:val="002031D9"/>
    <w:pPr>
      <w:numPr>
        <w:numId w:val="4"/>
      </w:numPr>
      <w:spacing w:beforeLines="50" w:before="50" w:afterLines="50" w:after="50"/>
      <w:contextualSpacing/>
    </w:pPr>
    <w:rPr>
      <w:rFonts w:eastAsia="Myriad Pro" w:cs="Myriad Pro"/>
      <w:szCs w:val="40"/>
    </w:rPr>
  </w:style>
  <w:style w:type="numbering" w:customStyle="1" w:styleId="ListeAufzhlungStrich">
    <w:name w:val="Liste Aufzählung Strich"/>
    <w:uiPriority w:val="99"/>
    <w:rsid w:val="002031D9"/>
    <w:pPr>
      <w:numPr>
        <w:numId w:val="4"/>
      </w:numPr>
    </w:pPr>
  </w:style>
  <w:style w:type="paragraph" w:styleId="Verzeichnis1">
    <w:name w:val="toc 1"/>
    <w:aliases w:val="Inhalt_Ü1_TH,Inhalt _Ü1_TH"/>
    <w:basedOn w:val="Standard"/>
    <w:next w:val="Standard"/>
    <w:uiPriority w:val="39"/>
    <w:rsid w:val="002031D9"/>
    <w:pPr>
      <w:keepNext/>
      <w:keepLines/>
      <w:tabs>
        <w:tab w:val="left" w:pos="454"/>
        <w:tab w:val="right" w:leader="dot" w:pos="8789"/>
      </w:tabs>
      <w:spacing w:after="0"/>
      <w:ind w:left="454" w:hanging="454"/>
    </w:pPr>
    <w:rPr>
      <w:b/>
      <w:noProof/>
      <w:szCs w:val="18"/>
    </w:rPr>
  </w:style>
  <w:style w:type="character" w:styleId="Hyperlink">
    <w:name w:val="Hyperlink"/>
    <w:uiPriority w:val="99"/>
    <w:locked/>
    <w:rsid w:val="002031D9"/>
    <w:rPr>
      <w:b w:val="0"/>
      <w:u w:val="single"/>
    </w:rPr>
  </w:style>
  <w:style w:type="paragraph" w:styleId="Verzeichnis3">
    <w:name w:val="toc 3"/>
    <w:aliases w:val="Inhalt_Ü3_TH"/>
    <w:basedOn w:val="Verzeichnis1"/>
    <w:next w:val="Standard"/>
    <w:uiPriority w:val="39"/>
    <w:rsid w:val="002031D9"/>
    <w:pPr>
      <w:tabs>
        <w:tab w:val="left" w:pos="907"/>
        <w:tab w:val="left" w:pos="1361"/>
        <w:tab w:val="left" w:pos="1814"/>
      </w:tabs>
      <w:ind w:left="908"/>
    </w:pPr>
    <w:rPr>
      <w:b w:val="0"/>
    </w:rPr>
  </w:style>
  <w:style w:type="paragraph" w:styleId="Verzeichnis2">
    <w:name w:val="toc 2"/>
    <w:aliases w:val="Inhalt_Ü2_TH"/>
    <w:basedOn w:val="Standard"/>
    <w:next w:val="Standard"/>
    <w:uiPriority w:val="39"/>
    <w:rsid w:val="002031D9"/>
    <w:pPr>
      <w:keepLines/>
      <w:tabs>
        <w:tab w:val="left" w:pos="454"/>
        <w:tab w:val="right" w:leader="dot" w:pos="8789"/>
      </w:tabs>
      <w:spacing w:after="0"/>
      <w:ind w:left="454" w:hanging="454"/>
    </w:pPr>
    <w:rPr>
      <w:noProof/>
      <w:szCs w:val="18"/>
    </w:rPr>
  </w:style>
  <w:style w:type="paragraph" w:styleId="Verzeichnis4">
    <w:name w:val="toc 4"/>
    <w:aliases w:val="Inhalt_Ü4_TH"/>
    <w:basedOn w:val="Standard"/>
    <w:next w:val="Standard"/>
    <w:uiPriority w:val="39"/>
    <w:rsid w:val="002031D9"/>
    <w:pPr>
      <w:tabs>
        <w:tab w:val="left" w:pos="454"/>
        <w:tab w:val="left" w:pos="908"/>
        <w:tab w:val="left" w:pos="1361"/>
        <w:tab w:val="right" w:leader="dot" w:pos="8789"/>
      </w:tabs>
      <w:spacing w:after="0"/>
      <w:ind w:left="1361" w:hanging="454"/>
    </w:pPr>
    <w:rPr>
      <w:noProof/>
    </w:rPr>
  </w:style>
  <w:style w:type="paragraph" w:styleId="StandardWeb">
    <w:name w:val="Normal (Web)"/>
    <w:basedOn w:val="Standard"/>
    <w:uiPriority w:val="99"/>
    <w:semiHidden/>
    <w:locked/>
    <w:rsid w:val="002031D9"/>
    <w:pPr>
      <w:overflowPunct w:val="0"/>
      <w:autoSpaceDE w:val="0"/>
      <w:autoSpaceDN w:val="0"/>
      <w:adjustRightInd w:val="0"/>
      <w:textAlignment w:val="baseline"/>
    </w:pPr>
    <w:rPr>
      <w:rFonts w:ascii="Times New Roman" w:hAnsi="Times New Roman"/>
      <w:szCs w:val="24"/>
    </w:rPr>
  </w:style>
  <w:style w:type="paragraph" w:customStyle="1" w:styleId="AufzhlungStrichTHeingerckt">
    <w:name w:val="Aufzählung Strich TH eingerückt"/>
    <w:basedOn w:val="Standard"/>
    <w:uiPriority w:val="2"/>
    <w:qFormat/>
    <w:rsid w:val="002031D9"/>
    <w:pPr>
      <w:numPr>
        <w:ilvl w:val="1"/>
        <w:numId w:val="4"/>
      </w:numPr>
      <w:spacing w:before="120" w:afterLines="50" w:after="50"/>
      <w:contextualSpacing/>
    </w:pPr>
  </w:style>
  <w:style w:type="paragraph" w:styleId="Sprechblasentext">
    <w:name w:val="Balloon Text"/>
    <w:basedOn w:val="Standard"/>
    <w:link w:val="SprechblasentextZchn"/>
    <w:uiPriority w:val="99"/>
    <w:semiHidden/>
    <w:locked/>
    <w:rsid w:val="002031D9"/>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2031D9"/>
    <w:rPr>
      <w:rFonts w:ascii="Tahoma" w:hAnsi="Tahoma" w:cs="Tahoma"/>
      <w:sz w:val="16"/>
      <w:szCs w:val="16"/>
    </w:rPr>
  </w:style>
  <w:style w:type="character" w:styleId="Kommentarzeichen">
    <w:name w:val="annotation reference"/>
    <w:uiPriority w:val="99"/>
    <w:semiHidden/>
    <w:locked/>
    <w:rsid w:val="002031D9"/>
    <w:rPr>
      <w:sz w:val="16"/>
      <w:szCs w:val="16"/>
    </w:rPr>
  </w:style>
  <w:style w:type="paragraph" w:styleId="Kommentartext">
    <w:name w:val="annotation text"/>
    <w:basedOn w:val="Standard"/>
    <w:link w:val="KommentartextZchn"/>
    <w:uiPriority w:val="99"/>
    <w:semiHidden/>
    <w:locked/>
    <w:rsid w:val="002031D9"/>
    <w:rPr>
      <w:lang w:val="x-none" w:eastAsia="x-none"/>
    </w:rPr>
  </w:style>
  <w:style w:type="character" w:customStyle="1" w:styleId="KommentartextZchn">
    <w:name w:val="Kommentartext Zchn"/>
    <w:link w:val="Kommentartext"/>
    <w:uiPriority w:val="99"/>
    <w:semiHidden/>
    <w:rsid w:val="002031D9"/>
    <w:rPr>
      <w:rFonts w:ascii="Arial" w:hAnsi="Arial"/>
      <w:sz w:val="20"/>
      <w:szCs w:val="20"/>
      <w:lang w:val="x-none" w:eastAsia="x-none"/>
    </w:rPr>
  </w:style>
  <w:style w:type="paragraph" w:styleId="Kommentarthema">
    <w:name w:val="annotation subject"/>
    <w:basedOn w:val="Kommentartext"/>
    <w:next w:val="Kommentartext"/>
    <w:link w:val="KommentarthemaZchn"/>
    <w:uiPriority w:val="99"/>
    <w:semiHidden/>
    <w:locked/>
    <w:rsid w:val="002031D9"/>
    <w:rPr>
      <w:b/>
      <w:bCs/>
    </w:rPr>
  </w:style>
  <w:style w:type="character" w:customStyle="1" w:styleId="KommentarthemaZchn">
    <w:name w:val="Kommentarthema Zchn"/>
    <w:link w:val="Kommentarthema"/>
    <w:uiPriority w:val="99"/>
    <w:semiHidden/>
    <w:rsid w:val="002031D9"/>
    <w:rPr>
      <w:rFonts w:ascii="Arial" w:hAnsi="Arial"/>
      <w:b/>
      <w:bCs/>
      <w:sz w:val="20"/>
      <w:szCs w:val="20"/>
      <w:lang w:val="x-none" w:eastAsia="x-none"/>
    </w:rPr>
  </w:style>
  <w:style w:type="paragraph" w:styleId="HTMLVorformatiert">
    <w:name w:val="HTML Preformatted"/>
    <w:basedOn w:val="Standard"/>
    <w:link w:val="HTMLVorformatiertZchn"/>
    <w:uiPriority w:val="99"/>
    <w:semiHidden/>
    <w:locked/>
    <w:rsid w:val="00203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VorformatiertZchn">
    <w:name w:val="HTML Vorformatiert Zchn"/>
    <w:link w:val="HTMLVorformatiert"/>
    <w:uiPriority w:val="99"/>
    <w:semiHidden/>
    <w:rsid w:val="002031D9"/>
    <w:rPr>
      <w:rFonts w:ascii="Courier New" w:hAnsi="Courier New"/>
      <w:sz w:val="20"/>
      <w:szCs w:val="20"/>
      <w:lang w:val="x-none" w:eastAsia="x-none"/>
    </w:rPr>
  </w:style>
  <w:style w:type="paragraph" w:styleId="Textkrper-Zeileneinzug">
    <w:name w:val="Body Text Indent"/>
    <w:basedOn w:val="Standard"/>
    <w:link w:val="Textkrper-ZeileneinzugZchn"/>
    <w:uiPriority w:val="99"/>
    <w:semiHidden/>
    <w:locked/>
    <w:rsid w:val="002031D9"/>
    <w:pPr>
      <w:ind w:left="283"/>
    </w:pPr>
    <w:rPr>
      <w:lang w:val="x-none" w:eastAsia="x-none"/>
    </w:rPr>
  </w:style>
  <w:style w:type="character" w:customStyle="1" w:styleId="Textkrper-ZeileneinzugZchn">
    <w:name w:val="Textkörper-Zeileneinzug Zchn"/>
    <w:link w:val="Textkrper-Zeileneinzug"/>
    <w:uiPriority w:val="99"/>
    <w:semiHidden/>
    <w:rsid w:val="002031D9"/>
    <w:rPr>
      <w:rFonts w:ascii="Arial" w:hAnsi="Arial"/>
      <w:sz w:val="20"/>
      <w:szCs w:val="20"/>
      <w:lang w:val="x-none" w:eastAsia="x-none"/>
    </w:rPr>
  </w:style>
  <w:style w:type="paragraph" w:styleId="berarbeitung">
    <w:name w:val="Revision"/>
    <w:hidden/>
    <w:uiPriority w:val="99"/>
    <w:semiHidden/>
    <w:rsid w:val="002031D9"/>
    <w:rPr>
      <w:rFonts w:ascii="Myriad Pro" w:hAnsi="Myriad Pro"/>
      <w:sz w:val="20"/>
      <w:szCs w:val="20"/>
    </w:rPr>
  </w:style>
  <w:style w:type="paragraph" w:styleId="Listenabsatz">
    <w:name w:val="List Paragraph"/>
    <w:basedOn w:val="Standard"/>
    <w:uiPriority w:val="34"/>
    <w:locked/>
    <w:rsid w:val="002031D9"/>
    <w:pPr>
      <w:ind w:left="908" w:hanging="454"/>
      <w:contextualSpacing/>
    </w:pPr>
  </w:style>
  <w:style w:type="paragraph" w:customStyle="1" w:styleId="FlietextTHeingerckt">
    <w:name w:val="Fließtext TH eingerückt"/>
    <w:basedOn w:val="FlietextTH"/>
    <w:qFormat/>
    <w:rsid w:val="002031D9"/>
    <w:pPr>
      <w:ind w:left="454"/>
    </w:pPr>
  </w:style>
  <w:style w:type="paragraph" w:customStyle="1" w:styleId="FlietextTH">
    <w:name w:val="Fließtext TH"/>
    <w:qFormat/>
    <w:rsid w:val="002031D9"/>
    <w:rPr>
      <w:rFonts w:ascii="Arial" w:hAnsi="Arial"/>
      <w:sz w:val="20"/>
      <w:szCs w:val="20"/>
    </w:rPr>
  </w:style>
  <w:style w:type="character" w:customStyle="1" w:styleId="kursivTH">
    <w:name w:val="kursiv TH"/>
    <w:uiPriority w:val="6"/>
    <w:qFormat/>
    <w:rsid w:val="002031D9"/>
    <w:rPr>
      <w:rFonts w:ascii="Arial" w:hAnsi="Arial"/>
      <w:i/>
    </w:rPr>
  </w:style>
  <w:style w:type="paragraph" w:styleId="Inhaltsverzeichnisberschrift">
    <w:name w:val="TOC Heading"/>
    <w:basedOn w:val="berschrift1unnummeriert"/>
    <w:next w:val="Standard"/>
    <w:uiPriority w:val="39"/>
    <w:locked/>
    <w:rsid w:val="002031D9"/>
    <w:pPr>
      <w:tabs>
        <w:tab w:val="clear" w:pos="454"/>
        <w:tab w:val="clear" w:pos="794"/>
      </w:tabs>
      <w:suppressAutoHyphens/>
      <w:spacing w:beforeLines="0" w:before="0"/>
    </w:pPr>
    <w:rPr>
      <w:rFonts w:eastAsiaTheme="majorEastAsia" w:cstheme="majorBidi"/>
      <w:bCs w:val="0"/>
      <w:szCs w:val="28"/>
      <w:lang w:eastAsia="x-none"/>
    </w:rPr>
  </w:style>
  <w:style w:type="paragraph" w:customStyle="1" w:styleId="Tabellentext10ptTHlinksbndig">
    <w:name w:val="Tabellentext 10 pt TH linksbündig"/>
    <w:uiPriority w:val="6"/>
    <w:qFormat/>
    <w:rsid w:val="002318B6"/>
    <w:pPr>
      <w:keepLines/>
      <w:spacing w:after="0" w:line="264" w:lineRule="auto"/>
      <w:textboxTightWrap w:val="allLines"/>
    </w:pPr>
    <w:rPr>
      <w:rFonts w:eastAsia="Calibri"/>
      <w:sz w:val="20"/>
      <w:szCs w:val="17"/>
    </w:rPr>
  </w:style>
  <w:style w:type="paragraph" w:customStyle="1" w:styleId="Kopf-FuzeileTH">
    <w:name w:val="Kopf-/Fußzeile TH"/>
    <w:uiPriority w:val="5"/>
    <w:qFormat/>
    <w:rsid w:val="002031D9"/>
    <w:pPr>
      <w:spacing w:after="0" w:line="264" w:lineRule="auto"/>
    </w:pPr>
    <w:rPr>
      <w:rFonts w:ascii="Arial" w:hAnsi="Arial"/>
      <w:noProof/>
      <w:sz w:val="15"/>
      <w:szCs w:val="17"/>
    </w:rPr>
  </w:style>
  <w:style w:type="paragraph" w:customStyle="1" w:styleId="TitelTitelseite22ptTH">
    <w:name w:val="Titel (Titelseite) 22 pt TH"/>
    <w:basedOn w:val="Standard"/>
    <w:uiPriority w:val="5"/>
    <w:qFormat/>
    <w:rsid w:val="002318B6"/>
    <w:pPr>
      <w:framePr w:hSpace="142" w:wrap="notBeside" w:vAnchor="page" w:hAnchor="page" w:x="1135" w:y="2836"/>
      <w:spacing w:afterLines="100" w:after="100" w:line="240" w:lineRule="auto"/>
      <w:outlineLvl w:val="0"/>
    </w:pPr>
    <w:rPr>
      <w:rFonts w:ascii="Myriad Pro Light SemiCond" w:hAnsi="Myriad Pro Light SemiCond" w:cs="Arial"/>
      <w:sz w:val="44"/>
      <w:szCs w:val="34"/>
    </w:rPr>
  </w:style>
  <w:style w:type="numbering" w:customStyle="1" w:styleId="ListeTHKlnArial2">
    <w:name w:val="Liste TH Köln Arial 2"/>
    <w:uiPriority w:val="99"/>
    <w:rsid w:val="00A109CA"/>
    <w:pPr>
      <w:numPr>
        <w:numId w:val="21"/>
      </w:numPr>
    </w:pPr>
  </w:style>
  <w:style w:type="paragraph" w:customStyle="1" w:styleId="FlietextTHnummeriert">
    <w:name w:val="Fließtext TH (nummeriert)"/>
    <w:basedOn w:val="FlietextTH"/>
    <w:qFormat/>
    <w:rsid w:val="002031D9"/>
    <w:pPr>
      <w:numPr>
        <w:numId w:val="7"/>
      </w:numPr>
    </w:pPr>
  </w:style>
  <w:style w:type="paragraph" w:customStyle="1" w:styleId="Text95ptTH">
    <w:name w:val="Text 9.5 pt TH"/>
    <w:basedOn w:val="Standard"/>
    <w:uiPriority w:val="7"/>
    <w:qFormat/>
    <w:rsid w:val="002318B6"/>
    <w:pPr>
      <w:tabs>
        <w:tab w:val="left" w:pos="1928"/>
      </w:tabs>
      <w:spacing w:beforeLines="50" w:before="50"/>
    </w:pPr>
    <w:rPr>
      <w:sz w:val="19"/>
      <w:szCs w:val="15"/>
    </w:rPr>
  </w:style>
  <w:style w:type="character" w:customStyle="1" w:styleId="fettTH">
    <w:name w:val="fett TH"/>
    <w:uiPriority w:val="6"/>
    <w:qFormat/>
    <w:rsid w:val="002031D9"/>
    <w:rPr>
      <w:rFonts w:ascii="Arial" w:hAnsi="Arial"/>
      <w:b/>
    </w:rPr>
  </w:style>
  <w:style w:type="paragraph" w:customStyle="1" w:styleId="Aufzhlunga-b-cTH">
    <w:name w:val="Aufzählung a-b-c TH"/>
    <w:basedOn w:val="Standard"/>
    <w:uiPriority w:val="2"/>
    <w:qFormat/>
    <w:rsid w:val="002031D9"/>
    <w:pPr>
      <w:numPr>
        <w:numId w:val="3"/>
      </w:numPr>
      <w:spacing w:before="120" w:afterLines="50" w:after="50"/>
      <w:contextualSpacing/>
    </w:pPr>
  </w:style>
  <w:style w:type="character" w:styleId="Platzhaltertext">
    <w:name w:val="Placeholder Text"/>
    <w:basedOn w:val="Absatz-Standardschriftart"/>
    <w:uiPriority w:val="99"/>
    <w:semiHidden/>
    <w:locked/>
    <w:rsid w:val="002031D9"/>
    <w:rPr>
      <w:color w:val="808080"/>
    </w:rPr>
  </w:style>
  <w:style w:type="paragraph" w:customStyle="1" w:styleId="berschrift1unnummeriert">
    <w:name w:val="Überschrift 1 unnummeriert"/>
    <w:next w:val="FlietextTH"/>
    <w:uiPriority w:val="1"/>
    <w:qFormat/>
    <w:rsid w:val="002031D9"/>
    <w:pPr>
      <w:keepNext/>
      <w:keepLines/>
      <w:pageBreakBefore/>
      <w:tabs>
        <w:tab w:val="left" w:pos="454"/>
        <w:tab w:val="left" w:pos="794"/>
      </w:tabs>
      <w:spacing w:beforeLines="200" w:before="200" w:afterLines="100" w:after="100" w:line="240" w:lineRule="auto"/>
      <w:outlineLvl w:val="0"/>
    </w:pPr>
    <w:rPr>
      <w:rFonts w:ascii="Arial" w:hAnsi="Arial" w:cs="Arial"/>
      <w:bCs/>
      <w:kern w:val="28"/>
      <w:sz w:val="31"/>
      <w:szCs w:val="36"/>
    </w:rPr>
  </w:style>
  <w:style w:type="paragraph" w:customStyle="1" w:styleId="berschrift2unnummeriert">
    <w:name w:val="Überschrift 2 unnummeriert"/>
    <w:basedOn w:val="Standard"/>
    <w:next w:val="FlietextTH"/>
    <w:uiPriority w:val="1"/>
    <w:qFormat/>
    <w:rsid w:val="002031D9"/>
    <w:pPr>
      <w:keepNext/>
      <w:keepLines/>
      <w:tabs>
        <w:tab w:val="left" w:pos="454"/>
      </w:tabs>
      <w:suppressAutoHyphens/>
      <w:spacing w:beforeLines="100" w:before="240" w:afterLines="50" w:line="264" w:lineRule="auto"/>
      <w:outlineLvl w:val="1"/>
    </w:pPr>
    <w:rPr>
      <w:rFonts w:cs="Arial"/>
      <w:bCs/>
      <w:kern w:val="28"/>
      <w:sz w:val="24"/>
      <w:szCs w:val="36"/>
    </w:rPr>
  </w:style>
  <w:style w:type="paragraph" w:customStyle="1" w:styleId="berschrift3unnummeriert">
    <w:name w:val="Überschrift 3 unnummeriert"/>
    <w:basedOn w:val="berschrift2unnummeriert"/>
    <w:next w:val="FlietextTH"/>
    <w:uiPriority w:val="1"/>
    <w:qFormat/>
    <w:rsid w:val="002031D9"/>
    <w:pPr>
      <w:spacing w:line="295" w:lineRule="auto"/>
      <w:outlineLvl w:val="2"/>
    </w:pPr>
    <w:rPr>
      <w:b/>
      <w:sz w:val="20"/>
    </w:rPr>
  </w:style>
  <w:style w:type="paragraph" w:customStyle="1" w:styleId="berschrift4unnummeriert">
    <w:name w:val="Überschrift 4 unnummeriert"/>
    <w:next w:val="FlietextTH"/>
    <w:uiPriority w:val="1"/>
    <w:qFormat/>
    <w:rsid w:val="002031D9"/>
    <w:pPr>
      <w:keepNext/>
      <w:keepLines/>
      <w:tabs>
        <w:tab w:val="left" w:pos="454"/>
      </w:tabs>
      <w:spacing w:beforeLines="100" w:before="100" w:afterLines="25" w:after="25"/>
      <w:outlineLvl w:val="3"/>
    </w:pPr>
    <w:rPr>
      <w:rFonts w:ascii="Arial" w:hAnsi="Arial" w:cs="Arial"/>
      <w:i/>
      <w:iCs/>
      <w:kern w:val="28"/>
      <w:sz w:val="20"/>
      <w:szCs w:val="24"/>
      <w:lang w:eastAsia="x-none"/>
    </w:rPr>
  </w:style>
  <w:style w:type="paragraph" w:customStyle="1" w:styleId="Aufzhlung1-2-3TH">
    <w:name w:val="Aufzählung 1-2-3 TH"/>
    <w:basedOn w:val="Aufzhlunga-b-cTH"/>
    <w:uiPriority w:val="2"/>
    <w:qFormat/>
    <w:rsid w:val="002031D9"/>
    <w:pPr>
      <w:numPr>
        <w:numId w:val="2"/>
      </w:numPr>
    </w:pPr>
  </w:style>
  <w:style w:type="paragraph" w:customStyle="1" w:styleId="Aufzhlunga-b-cTHeingerckt">
    <w:name w:val="Aufzählung a-b-c TH eingerückt"/>
    <w:basedOn w:val="Aufzhlunga-b-cTH"/>
    <w:uiPriority w:val="2"/>
    <w:qFormat/>
    <w:rsid w:val="002031D9"/>
    <w:pPr>
      <w:numPr>
        <w:ilvl w:val="1"/>
      </w:numPr>
      <w:spacing w:beforeLines="50" w:after="120"/>
    </w:pPr>
  </w:style>
  <w:style w:type="paragraph" w:customStyle="1" w:styleId="Aufzhlung1-2-3THeingerckt">
    <w:name w:val="Aufzählung 1-2-3 TH eingerückt"/>
    <w:basedOn w:val="Aufzhlung1-2-3TH"/>
    <w:uiPriority w:val="2"/>
    <w:qFormat/>
    <w:rsid w:val="002031D9"/>
    <w:pPr>
      <w:numPr>
        <w:ilvl w:val="1"/>
      </w:numPr>
      <w:spacing w:beforeLines="50" w:after="120"/>
    </w:pPr>
  </w:style>
  <w:style w:type="numbering" w:customStyle="1" w:styleId="ListeAufzhlunga-b-c">
    <w:name w:val="Liste Aufzählung a-b-c"/>
    <w:uiPriority w:val="99"/>
    <w:rsid w:val="002031D9"/>
    <w:pPr>
      <w:numPr>
        <w:numId w:val="3"/>
      </w:numPr>
    </w:pPr>
  </w:style>
  <w:style w:type="numbering" w:customStyle="1" w:styleId="ListeAufzhlung1-2-3">
    <w:name w:val="Liste Aufzählung 1-2-3"/>
    <w:uiPriority w:val="99"/>
    <w:rsid w:val="002031D9"/>
    <w:pPr>
      <w:numPr>
        <w:numId w:val="2"/>
      </w:numPr>
    </w:pPr>
  </w:style>
  <w:style w:type="paragraph" w:styleId="Beschriftung">
    <w:name w:val="caption"/>
    <w:basedOn w:val="Tabellentext85ptTHlinksbndig"/>
    <w:next w:val="Tabellentext85ptTHlinksbndig"/>
    <w:uiPriority w:val="35"/>
    <w:qFormat/>
    <w:rsid w:val="002031D9"/>
    <w:pPr>
      <w:spacing w:before="120" w:after="120"/>
    </w:pPr>
    <w:rPr>
      <w:bCs/>
      <w:sz w:val="15"/>
      <w:szCs w:val="18"/>
    </w:rPr>
  </w:style>
  <w:style w:type="table" w:styleId="Tabellendesign">
    <w:name w:val="Table Theme"/>
    <w:basedOn w:val="NormaleTabelle"/>
    <w:uiPriority w:val="99"/>
    <w:semiHidden/>
    <w:unhideWhenUsed/>
    <w:locked/>
    <w:rsid w:val="002031D9"/>
    <w:rPr>
      <w:rFonts w:ascii="Arial" w:hAnsi="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85ptTHzentriert">
    <w:name w:val="Tabellentext 8.5 pt TH zentriert"/>
    <w:basedOn w:val="Tabellentext85ptTHlinksbndig"/>
    <w:uiPriority w:val="6"/>
    <w:qFormat/>
    <w:rsid w:val="002031D9"/>
    <w:pPr>
      <w:jc w:val="center"/>
    </w:pPr>
  </w:style>
  <w:style w:type="paragraph" w:customStyle="1" w:styleId="Tabellentext85ptTHrechtsbndig">
    <w:name w:val="Tabellentext 8.5 pt TH rechtsbündig"/>
    <w:basedOn w:val="Tabellentext85ptTHzentriert"/>
    <w:uiPriority w:val="6"/>
    <w:qFormat/>
    <w:rsid w:val="002031D9"/>
    <w:pPr>
      <w:jc w:val="right"/>
    </w:pPr>
  </w:style>
  <w:style w:type="character" w:customStyle="1" w:styleId="THOrange">
    <w:name w:val="TH Orange"/>
    <w:uiPriority w:val="11"/>
    <w:rsid w:val="002031D9"/>
    <w:rPr>
      <w:color w:val="EA5B0C"/>
    </w:rPr>
  </w:style>
  <w:style w:type="character" w:customStyle="1" w:styleId="THRot">
    <w:name w:val="TH Rot"/>
    <w:uiPriority w:val="11"/>
    <w:rsid w:val="002031D9"/>
    <w:rPr>
      <w:b w:val="0"/>
      <w:color w:val="C90C0F"/>
    </w:rPr>
  </w:style>
  <w:style w:type="character" w:customStyle="1" w:styleId="THViolett">
    <w:name w:val="TH Violett"/>
    <w:uiPriority w:val="11"/>
    <w:rsid w:val="002031D9"/>
    <w:rPr>
      <w:color w:val="B82585"/>
    </w:rPr>
  </w:style>
  <w:style w:type="character" w:customStyle="1" w:styleId="FunotentextZchn">
    <w:name w:val="Fußnotentext Zchn"/>
    <w:basedOn w:val="Absatz-Standardschriftart"/>
    <w:link w:val="Funotentext"/>
    <w:uiPriority w:val="99"/>
    <w:semiHidden/>
    <w:rsid w:val="002031D9"/>
    <w:rPr>
      <w:rFonts w:ascii="Arial" w:eastAsia="Calibri" w:hAnsi="Arial"/>
      <w:sz w:val="15"/>
      <w:szCs w:val="20"/>
    </w:rPr>
  </w:style>
  <w:style w:type="table" w:styleId="Tabellenraster">
    <w:name w:val="Table Grid"/>
    <w:basedOn w:val="NormaleTabelle"/>
    <w:uiPriority w:val="59"/>
    <w:rsid w:val="002031D9"/>
    <w:pPr>
      <w:spacing w:line="240" w:lineRule="auto"/>
    </w:pPr>
    <w:rPr>
      <w:rFonts w:ascii="Arial" w:hAnsi="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
    <w:locked/>
    <w:rsid w:val="002031D9"/>
    <w:pPr>
      <w:tabs>
        <w:tab w:val="center" w:pos="4536"/>
        <w:tab w:val="right" w:pos="9072"/>
      </w:tabs>
      <w:spacing w:line="240" w:lineRule="auto"/>
    </w:pPr>
  </w:style>
  <w:style w:type="character" w:customStyle="1" w:styleId="KopfzeileZchn">
    <w:name w:val="Kopfzeile Zchn"/>
    <w:basedOn w:val="Absatz-Standardschriftart"/>
    <w:link w:val="Kopfzeile"/>
    <w:uiPriority w:val="9"/>
    <w:rsid w:val="002031D9"/>
    <w:rPr>
      <w:rFonts w:ascii="Arial" w:hAnsi="Arial"/>
      <w:sz w:val="20"/>
      <w:szCs w:val="20"/>
    </w:rPr>
  </w:style>
  <w:style w:type="paragraph" w:styleId="Fuzeile">
    <w:name w:val="footer"/>
    <w:basedOn w:val="Standard"/>
    <w:link w:val="FuzeileZchn"/>
    <w:uiPriority w:val="10"/>
    <w:locked/>
    <w:rsid w:val="002031D9"/>
    <w:pPr>
      <w:tabs>
        <w:tab w:val="center" w:pos="4536"/>
        <w:tab w:val="right" w:pos="9072"/>
      </w:tabs>
      <w:spacing w:line="240" w:lineRule="auto"/>
    </w:pPr>
  </w:style>
  <w:style w:type="character" w:customStyle="1" w:styleId="FuzeileZchn">
    <w:name w:val="Fußzeile Zchn"/>
    <w:basedOn w:val="Absatz-Standardschriftart"/>
    <w:link w:val="Fuzeile"/>
    <w:uiPriority w:val="10"/>
    <w:rsid w:val="002031D9"/>
    <w:rPr>
      <w:rFonts w:ascii="Arial" w:hAnsi="Arial"/>
      <w:sz w:val="20"/>
      <w:szCs w:val="20"/>
    </w:rPr>
  </w:style>
  <w:style w:type="table" w:customStyle="1" w:styleId="TabelleTHKlnmitErgebniszeile">
    <w:name w:val="Tabelle TH Köln mit Ergebniszeile"/>
    <w:basedOn w:val="NormaleTabelle"/>
    <w:uiPriority w:val="99"/>
    <w:rsid w:val="002031D9"/>
    <w:pPr>
      <w:spacing w:after="0" w:line="278" w:lineRule="auto"/>
    </w:pPr>
    <w:rPr>
      <w:rFonts w:ascii="Arial" w:hAnsi="Arial"/>
      <w:sz w:val="20"/>
      <w:szCs w:val="20"/>
    </w:rPr>
    <w:tblPr>
      <w:tblBorders>
        <w:bottom w:val="single" w:sz="4" w:space="0" w:color="auto"/>
        <w:insideH w:val="single" w:sz="4" w:space="0" w:color="auto"/>
      </w:tblBorders>
      <w:tblCellMar>
        <w:top w:w="28" w:type="dxa"/>
        <w:left w:w="85" w:type="dxa"/>
        <w:bottom w:w="28" w:type="dxa"/>
        <w:right w:w="57" w:type="dxa"/>
      </w:tblCellMar>
    </w:tblPr>
    <w:tblStylePr w:type="firstRow">
      <w:rPr>
        <w:b w:val="0"/>
      </w:rPr>
      <w:tblPr/>
      <w:trPr>
        <w:tblHeader/>
      </w:trPr>
      <w:tcPr>
        <w:tcBorders>
          <w:top w:val="nil"/>
          <w:left w:val="nil"/>
          <w:bottom w:val="single" w:sz="12" w:space="0" w:color="auto"/>
          <w:right w:val="nil"/>
          <w:insideH w:val="nil"/>
          <w:insideV w:val="nil"/>
          <w:tl2br w:val="nil"/>
          <w:tr2bl w:val="nil"/>
        </w:tcBorders>
      </w:tcPr>
    </w:tblStylePr>
    <w:tblStylePr w:type="lastRow">
      <w:rPr>
        <w:b/>
      </w:rPr>
      <w:tblPr/>
      <w:tcPr>
        <w:tcBorders>
          <w:top w:val="single" w:sz="12" w:space="0" w:color="auto"/>
          <w:left w:val="nil"/>
          <w:bottom w:val="single" w:sz="12" w:space="0" w:color="auto"/>
          <w:right w:val="nil"/>
          <w:insideH w:val="nil"/>
          <w:insideV w:val="nil"/>
          <w:tl2br w:val="nil"/>
          <w:tr2bl w:val="nil"/>
        </w:tcBorders>
      </w:tcPr>
    </w:tblStylePr>
  </w:style>
  <w:style w:type="character" w:styleId="BesuchterLink">
    <w:name w:val="FollowedHyperlink"/>
    <w:basedOn w:val="Absatz-Standardschriftart"/>
    <w:uiPriority w:val="99"/>
    <w:locked/>
    <w:rsid w:val="002031D9"/>
    <w:rPr>
      <w:color w:val="auto"/>
      <w:u w:val="single"/>
    </w:rPr>
  </w:style>
  <w:style w:type="paragraph" w:styleId="Textkrper2">
    <w:name w:val="Body Text 2"/>
    <w:basedOn w:val="Standard"/>
    <w:link w:val="Textkrper2Zchn"/>
    <w:uiPriority w:val="99"/>
    <w:semiHidden/>
    <w:locked/>
    <w:rsid w:val="002031D9"/>
  </w:style>
  <w:style w:type="character" w:customStyle="1" w:styleId="Textkrper2Zchn">
    <w:name w:val="Textkörper 2 Zchn"/>
    <w:basedOn w:val="Absatz-Standardschriftart"/>
    <w:link w:val="Textkrper2"/>
    <w:uiPriority w:val="99"/>
    <w:semiHidden/>
    <w:rsid w:val="002031D9"/>
    <w:rPr>
      <w:rFonts w:ascii="Arial" w:hAnsi="Arial"/>
      <w:sz w:val="20"/>
      <w:szCs w:val="20"/>
    </w:rPr>
  </w:style>
  <w:style w:type="paragraph" w:customStyle="1" w:styleId="DachzeileSubheadTitelseiteTH">
    <w:name w:val="Dachzeile/Subhead (Titelseite) TH"/>
    <w:basedOn w:val="FlietextTH"/>
    <w:uiPriority w:val="5"/>
    <w:qFormat/>
    <w:locked/>
    <w:rsid w:val="002031D9"/>
    <w:pPr>
      <w:spacing w:line="317" w:lineRule="auto"/>
    </w:pPr>
    <w:rPr>
      <w:sz w:val="24"/>
      <w:szCs w:val="21"/>
    </w:rPr>
  </w:style>
  <w:style w:type="paragraph" w:customStyle="1" w:styleId="SeitenzahlTH">
    <w:name w:val="Seitenzahl TH"/>
    <w:basedOn w:val="Kopf-FuzeileTH"/>
    <w:uiPriority w:val="9"/>
    <w:rsid w:val="002031D9"/>
    <w:pPr>
      <w:jc w:val="right"/>
    </w:pPr>
  </w:style>
  <w:style w:type="paragraph" w:customStyle="1" w:styleId="Tabellenkopfzeile">
    <w:name w:val="Tabellenkopfzeile"/>
    <w:basedOn w:val="Tabellentext85ptTHlinksbndig"/>
    <w:uiPriority w:val="6"/>
    <w:rsid w:val="002031D9"/>
  </w:style>
  <w:style w:type="table" w:customStyle="1" w:styleId="HelleListe1">
    <w:name w:val="Helle Liste1"/>
    <w:basedOn w:val="NormaleTabelle"/>
    <w:next w:val="HelleListe"/>
    <w:uiPriority w:val="61"/>
    <w:rsid w:val="002318B6"/>
    <w:pPr>
      <w:spacing w:after="0" w:line="240" w:lineRule="auto"/>
    </w:pPr>
    <w:rPr>
      <w:rFonts w:ascii="Myriad Pro" w:eastAsia="Calibri" w:hAnsi="Myriad Pro"/>
      <w:color w:val="auto"/>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HelleListe">
    <w:name w:val="Light List"/>
    <w:basedOn w:val="NormaleTabelle"/>
    <w:uiPriority w:val="61"/>
    <w:locked/>
    <w:rsid w:val="002318B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FlietextAbstandnach">
    <w:name w:val="Fließtext Abstand nach ++"/>
    <w:basedOn w:val="FlietextTH"/>
    <w:rsid w:val="002318B6"/>
    <w:pPr>
      <w:spacing w:after="260"/>
    </w:pPr>
  </w:style>
  <w:style w:type="paragraph" w:styleId="Abbildungsverzeichnis">
    <w:name w:val="table of figures"/>
    <w:basedOn w:val="Standard"/>
    <w:next w:val="Standard"/>
    <w:uiPriority w:val="99"/>
    <w:semiHidden/>
    <w:unhideWhenUsed/>
    <w:locked/>
    <w:rsid w:val="002318B6"/>
    <w:pPr>
      <w:spacing w:after="0"/>
    </w:pPr>
  </w:style>
  <w:style w:type="paragraph" w:styleId="Anrede">
    <w:name w:val="Salutation"/>
    <w:basedOn w:val="Standard"/>
    <w:next w:val="Standard"/>
    <w:link w:val="AnredeZchn"/>
    <w:uiPriority w:val="99"/>
    <w:semiHidden/>
    <w:locked/>
    <w:rsid w:val="002318B6"/>
  </w:style>
  <w:style w:type="character" w:customStyle="1" w:styleId="AnredeZchn">
    <w:name w:val="Anrede Zchn"/>
    <w:basedOn w:val="Absatz-Standardschriftart"/>
    <w:link w:val="Anrede"/>
    <w:uiPriority w:val="99"/>
    <w:semiHidden/>
    <w:rsid w:val="002318B6"/>
  </w:style>
  <w:style w:type="paragraph" w:styleId="Aufzhlungszeichen">
    <w:name w:val="List Bullet"/>
    <w:basedOn w:val="Standard"/>
    <w:uiPriority w:val="99"/>
    <w:semiHidden/>
    <w:unhideWhenUsed/>
    <w:locked/>
    <w:rsid w:val="002318B6"/>
    <w:pPr>
      <w:tabs>
        <w:tab w:val="num" w:pos="360"/>
      </w:tabs>
      <w:ind w:left="360" w:hanging="360"/>
      <w:contextualSpacing/>
    </w:pPr>
  </w:style>
  <w:style w:type="paragraph" w:styleId="Aufzhlungszeichen2">
    <w:name w:val="List Bullet 2"/>
    <w:basedOn w:val="Standard"/>
    <w:uiPriority w:val="99"/>
    <w:semiHidden/>
    <w:unhideWhenUsed/>
    <w:locked/>
    <w:rsid w:val="002318B6"/>
    <w:pPr>
      <w:numPr>
        <w:numId w:val="11"/>
      </w:numPr>
      <w:contextualSpacing/>
    </w:pPr>
  </w:style>
  <w:style w:type="paragraph" w:styleId="Aufzhlungszeichen3">
    <w:name w:val="List Bullet 3"/>
    <w:basedOn w:val="Standard"/>
    <w:uiPriority w:val="99"/>
    <w:semiHidden/>
    <w:unhideWhenUsed/>
    <w:locked/>
    <w:rsid w:val="002318B6"/>
    <w:pPr>
      <w:numPr>
        <w:numId w:val="12"/>
      </w:numPr>
      <w:contextualSpacing/>
    </w:pPr>
  </w:style>
  <w:style w:type="paragraph" w:styleId="Aufzhlungszeichen4">
    <w:name w:val="List Bullet 4"/>
    <w:basedOn w:val="Standard"/>
    <w:uiPriority w:val="99"/>
    <w:semiHidden/>
    <w:unhideWhenUsed/>
    <w:locked/>
    <w:rsid w:val="002318B6"/>
    <w:pPr>
      <w:numPr>
        <w:numId w:val="13"/>
      </w:numPr>
      <w:contextualSpacing/>
    </w:pPr>
  </w:style>
  <w:style w:type="paragraph" w:styleId="Aufzhlungszeichen5">
    <w:name w:val="List Bullet 5"/>
    <w:basedOn w:val="Standard"/>
    <w:uiPriority w:val="99"/>
    <w:semiHidden/>
    <w:unhideWhenUsed/>
    <w:locked/>
    <w:rsid w:val="002318B6"/>
    <w:pPr>
      <w:numPr>
        <w:numId w:val="14"/>
      </w:numPr>
      <w:contextualSpacing/>
    </w:pPr>
  </w:style>
  <w:style w:type="paragraph" w:styleId="Blocktext">
    <w:name w:val="Block Text"/>
    <w:basedOn w:val="Standard"/>
    <w:uiPriority w:val="99"/>
    <w:semiHidden/>
    <w:unhideWhenUsed/>
    <w:locked/>
    <w:rsid w:val="002318B6"/>
    <w:pPr>
      <w:pBdr>
        <w:top w:val="single" w:sz="2" w:space="10" w:color="C00009" w:themeColor="accent1" w:shadow="1"/>
        <w:left w:val="single" w:sz="2" w:space="10" w:color="C00009" w:themeColor="accent1" w:shadow="1"/>
        <w:bottom w:val="single" w:sz="2" w:space="10" w:color="C00009" w:themeColor="accent1" w:shadow="1"/>
        <w:right w:val="single" w:sz="2" w:space="10" w:color="C00009" w:themeColor="accent1" w:shadow="1"/>
      </w:pBdr>
      <w:ind w:left="1152" w:right="1152"/>
    </w:pPr>
    <w:rPr>
      <w:rFonts w:eastAsiaTheme="minorEastAsia"/>
      <w:i/>
      <w:iCs/>
      <w:color w:val="C00009" w:themeColor="accent1"/>
    </w:rPr>
  </w:style>
  <w:style w:type="paragraph" w:styleId="Datum">
    <w:name w:val="Date"/>
    <w:basedOn w:val="Standard"/>
    <w:next w:val="Standard"/>
    <w:link w:val="DatumZchn"/>
    <w:uiPriority w:val="32"/>
    <w:semiHidden/>
    <w:qFormat/>
    <w:locked/>
    <w:rsid w:val="002318B6"/>
  </w:style>
  <w:style w:type="character" w:customStyle="1" w:styleId="DatumZchn">
    <w:name w:val="Datum Zchn"/>
    <w:basedOn w:val="Absatz-Standardschriftart"/>
    <w:link w:val="Datum"/>
    <w:uiPriority w:val="32"/>
    <w:semiHidden/>
    <w:rsid w:val="002318B6"/>
  </w:style>
  <w:style w:type="paragraph" w:styleId="Dokumentstruktur">
    <w:name w:val="Document Map"/>
    <w:basedOn w:val="Standard"/>
    <w:link w:val="DokumentstrukturZchn"/>
    <w:uiPriority w:val="99"/>
    <w:semiHidden/>
    <w:unhideWhenUsed/>
    <w:locked/>
    <w:rsid w:val="002318B6"/>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2318B6"/>
    <w:rPr>
      <w:rFonts w:ascii="Tahoma" w:hAnsi="Tahoma" w:cs="Tahoma"/>
      <w:sz w:val="16"/>
      <w:szCs w:val="16"/>
    </w:rPr>
  </w:style>
  <w:style w:type="paragraph" w:styleId="E-Mail-Signatur">
    <w:name w:val="E-mail Signature"/>
    <w:basedOn w:val="Standard"/>
    <w:link w:val="E-Mail-SignaturZchn"/>
    <w:uiPriority w:val="99"/>
    <w:semiHidden/>
    <w:unhideWhenUsed/>
    <w:locked/>
    <w:rsid w:val="002318B6"/>
    <w:pPr>
      <w:spacing w:after="0" w:line="240" w:lineRule="auto"/>
    </w:pPr>
  </w:style>
  <w:style w:type="character" w:customStyle="1" w:styleId="E-Mail-SignaturZchn">
    <w:name w:val="E-Mail-Signatur Zchn"/>
    <w:basedOn w:val="Absatz-Standardschriftart"/>
    <w:link w:val="E-Mail-Signatur"/>
    <w:uiPriority w:val="99"/>
    <w:semiHidden/>
    <w:rsid w:val="002318B6"/>
  </w:style>
  <w:style w:type="paragraph" w:styleId="Endnotentext">
    <w:name w:val="endnote text"/>
    <w:basedOn w:val="Standard"/>
    <w:link w:val="EndnotentextZchn"/>
    <w:semiHidden/>
    <w:locked/>
    <w:rsid w:val="002031D9"/>
    <w:pPr>
      <w:overflowPunct w:val="0"/>
      <w:autoSpaceDE w:val="0"/>
      <w:autoSpaceDN w:val="0"/>
      <w:adjustRightInd w:val="0"/>
      <w:textAlignment w:val="baseline"/>
    </w:pPr>
  </w:style>
  <w:style w:type="character" w:customStyle="1" w:styleId="EndnotentextZchn">
    <w:name w:val="Endnotentext Zchn"/>
    <w:link w:val="Endnotentext"/>
    <w:semiHidden/>
    <w:rsid w:val="002031D9"/>
    <w:rPr>
      <w:rFonts w:ascii="Arial" w:hAnsi="Arial"/>
      <w:color w:val="auto"/>
      <w:sz w:val="20"/>
      <w:szCs w:val="20"/>
      <w:lang w:eastAsia="en-US"/>
    </w:rPr>
  </w:style>
  <w:style w:type="paragraph" w:styleId="Fu-Endnotenberschrift">
    <w:name w:val="Note Heading"/>
    <w:basedOn w:val="Standard"/>
    <w:next w:val="Standard"/>
    <w:link w:val="Fu-EndnotenberschriftZchn"/>
    <w:uiPriority w:val="99"/>
    <w:semiHidden/>
    <w:unhideWhenUsed/>
    <w:locked/>
    <w:rsid w:val="002318B6"/>
    <w:pPr>
      <w:spacing w:after="0" w:line="240" w:lineRule="auto"/>
    </w:pPr>
  </w:style>
  <w:style w:type="character" w:customStyle="1" w:styleId="Fu-EndnotenberschriftZchn">
    <w:name w:val="Fuß/-Endnotenüberschrift Zchn"/>
    <w:basedOn w:val="Absatz-Standardschriftart"/>
    <w:link w:val="Fu-Endnotenberschrift"/>
    <w:uiPriority w:val="99"/>
    <w:semiHidden/>
    <w:rsid w:val="002318B6"/>
  </w:style>
  <w:style w:type="paragraph" w:styleId="Gruformel">
    <w:name w:val="Closing"/>
    <w:basedOn w:val="Standard"/>
    <w:link w:val="GruformelZchn"/>
    <w:uiPriority w:val="99"/>
    <w:semiHidden/>
    <w:unhideWhenUsed/>
    <w:locked/>
    <w:rsid w:val="002318B6"/>
    <w:pPr>
      <w:spacing w:after="0" w:line="240" w:lineRule="auto"/>
      <w:ind w:left="4252"/>
    </w:pPr>
  </w:style>
  <w:style w:type="character" w:customStyle="1" w:styleId="GruformelZchn">
    <w:name w:val="Grußformel Zchn"/>
    <w:basedOn w:val="Absatz-Standardschriftart"/>
    <w:link w:val="Gruformel"/>
    <w:uiPriority w:val="99"/>
    <w:semiHidden/>
    <w:rsid w:val="002318B6"/>
  </w:style>
  <w:style w:type="paragraph" w:styleId="HTMLAdresse">
    <w:name w:val="HTML Address"/>
    <w:basedOn w:val="Standard"/>
    <w:link w:val="HTMLAdresseZchn"/>
    <w:uiPriority w:val="99"/>
    <w:semiHidden/>
    <w:unhideWhenUsed/>
    <w:locked/>
    <w:rsid w:val="002318B6"/>
    <w:pPr>
      <w:spacing w:after="0" w:line="240" w:lineRule="auto"/>
    </w:pPr>
    <w:rPr>
      <w:i/>
      <w:iCs/>
    </w:rPr>
  </w:style>
  <w:style w:type="character" w:customStyle="1" w:styleId="HTMLAdresseZchn">
    <w:name w:val="HTML Adresse Zchn"/>
    <w:basedOn w:val="Absatz-Standardschriftart"/>
    <w:link w:val="HTMLAdresse"/>
    <w:uiPriority w:val="99"/>
    <w:semiHidden/>
    <w:rsid w:val="002318B6"/>
    <w:rPr>
      <w:i/>
      <w:iCs/>
    </w:rPr>
  </w:style>
  <w:style w:type="paragraph" w:styleId="Index1">
    <w:name w:val="index 1"/>
    <w:basedOn w:val="Standard"/>
    <w:next w:val="Standard"/>
    <w:autoRedefine/>
    <w:uiPriority w:val="99"/>
    <w:semiHidden/>
    <w:unhideWhenUsed/>
    <w:locked/>
    <w:rsid w:val="002318B6"/>
    <w:pPr>
      <w:spacing w:after="0" w:line="240" w:lineRule="auto"/>
      <w:ind w:left="240" w:hanging="240"/>
    </w:pPr>
  </w:style>
  <w:style w:type="paragraph" w:styleId="Index2">
    <w:name w:val="index 2"/>
    <w:basedOn w:val="Standard"/>
    <w:next w:val="Standard"/>
    <w:autoRedefine/>
    <w:uiPriority w:val="99"/>
    <w:semiHidden/>
    <w:unhideWhenUsed/>
    <w:locked/>
    <w:rsid w:val="002318B6"/>
    <w:pPr>
      <w:spacing w:after="0" w:line="240" w:lineRule="auto"/>
      <w:ind w:left="480" w:hanging="240"/>
    </w:pPr>
  </w:style>
  <w:style w:type="paragraph" w:styleId="Index3">
    <w:name w:val="index 3"/>
    <w:basedOn w:val="Standard"/>
    <w:next w:val="Standard"/>
    <w:autoRedefine/>
    <w:uiPriority w:val="99"/>
    <w:semiHidden/>
    <w:unhideWhenUsed/>
    <w:locked/>
    <w:rsid w:val="002318B6"/>
    <w:pPr>
      <w:spacing w:after="0" w:line="240" w:lineRule="auto"/>
      <w:ind w:left="720" w:hanging="240"/>
    </w:pPr>
  </w:style>
  <w:style w:type="paragraph" w:styleId="Index4">
    <w:name w:val="index 4"/>
    <w:basedOn w:val="Standard"/>
    <w:next w:val="Standard"/>
    <w:autoRedefine/>
    <w:uiPriority w:val="99"/>
    <w:semiHidden/>
    <w:unhideWhenUsed/>
    <w:locked/>
    <w:rsid w:val="002318B6"/>
    <w:pPr>
      <w:spacing w:after="0" w:line="240" w:lineRule="auto"/>
      <w:ind w:left="960" w:hanging="240"/>
    </w:pPr>
  </w:style>
  <w:style w:type="paragraph" w:styleId="Index5">
    <w:name w:val="index 5"/>
    <w:basedOn w:val="Standard"/>
    <w:next w:val="Standard"/>
    <w:autoRedefine/>
    <w:uiPriority w:val="99"/>
    <w:semiHidden/>
    <w:unhideWhenUsed/>
    <w:locked/>
    <w:rsid w:val="002318B6"/>
    <w:pPr>
      <w:spacing w:after="0" w:line="240" w:lineRule="auto"/>
      <w:ind w:left="1200" w:hanging="240"/>
    </w:pPr>
  </w:style>
  <w:style w:type="paragraph" w:styleId="Index6">
    <w:name w:val="index 6"/>
    <w:basedOn w:val="Standard"/>
    <w:next w:val="Standard"/>
    <w:autoRedefine/>
    <w:uiPriority w:val="99"/>
    <w:semiHidden/>
    <w:unhideWhenUsed/>
    <w:locked/>
    <w:rsid w:val="002318B6"/>
    <w:pPr>
      <w:spacing w:after="0" w:line="240" w:lineRule="auto"/>
      <w:ind w:left="1440" w:hanging="240"/>
    </w:pPr>
  </w:style>
  <w:style w:type="paragraph" w:styleId="Index7">
    <w:name w:val="index 7"/>
    <w:basedOn w:val="Standard"/>
    <w:next w:val="Standard"/>
    <w:autoRedefine/>
    <w:uiPriority w:val="99"/>
    <w:semiHidden/>
    <w:unhideWhenUsed/>
    <w:locked/>
    <w:rsid w:val="002318B6"/>
    <w:pPr>
      <w:spacing w:after="0" w:line="240" w:lineRule="auto"/>
      <w:ind w:left="1680" w:hanging="240"/>
    </w:pPr>
  </w:style>
  <w:style w:type="paragraph" w:styleId="Index8">
    <w:name w:val="index 8"/>
    <w:basedOn w:val="Standard"/>
    <w:next w:val="Standard"/>
    <w:autoRedefine/>
    <w:uiPriority w:val="99"/>
    <w:semiHidden/>
    <w:unhideWhenUsed/>
    <w:locked/>
    <w:rsid w:val="002318B6"/>
    <w:pPr>
      <w:spacing w:after="0" w:line="240" w:lineRule="auto"/>
      <w:ind w:left="1920" w:hanging="240"/>
    </w:pPr>
  </w:style>
  <w:style w:type="paragraph" w:styleId="Index9">
    <w:name w:val="index 9"/>
    <w:basedOn w:val="Standard"/>
    <w:next w:val="Standard"/>
    <w:autoRedefine/>
    <w:uiPriority w:val="99"/>
    <w:semiHidden/>
    <w:unhideWhenUsed/>
    <w:locked/>
    <w:rsid w:val="002318B6"/>
    <w:pPr>
      <w:spacing w:after="0" w:line="240" w:lineRule="auto"/>
      <w:ind w:left="2160" w:hanging="240"/>
    </w:pPr>
  </w:style>
  <w:style w:type="paragraph" w:styleId="Indexberschrift">
    <w:name w:val="index heading"/>
    <w:basedOn w:val="Standard"/>
    <w:next w:val="Index1"/>
    <w:uiPriority w:val="99"/>
    <w:semiHidden/>
    <w:unhideWhenUsed/>
    <w:locked/>
    <w:rsid w:val="002318B6"/>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locked/>
    <w:rsid w:val="002318B6"/>
    <w:pPr>
      <w:pBdr>
        <w:bottom w:val="single" w:sz="4" w:space="4" w:color="C00009" w:themeColor="accent1"/>
      </w:pBdr>
      <w:spacing w:before="200" w:after="280"/>
      <w:ind w:left="936" w:right="936"/>
    </w:pPr>
    <w:rPr>
      <w:b/>
      <w:bCs/>
      <w:i/>
      <w:iCs/>
      <w:color w:val="C00009" w:themeColor="accent1"/>
    </w:rPr>
  </w:style>
  <w:style w:type="character" w:customStyle="1" w:styleId="IntensivesZitatZchn">
    <w:name w:val="Intensives Zitat Zchn"/>
    <w:basedOn w:val="Absatz-Standardschriftart"/>
    <w:link w:val="IntensivesZitat"/>
    <w:uiPriority w:val="30"/>
    <w:rsid w:val="002318B6"/>
    <w:rPr>
      <w:b/>
      <w:bCs/>
      <w:i/>
      <w:iCs/>
      <w:color w:val="C00009" w:themeColor="accent1"/>
    </w:rPr>
  </w:style>
  <w:style w:type="paragraph" w:styleId="KeinLeerraum">
    <w:name w:val="No Spacing"/>
    <w:uiPriority w:val="1"/>
    <w:rsid w:val="002031D9"/>
    <w:pPr>
      <w:spacing w:after="0" w:line="240" w:lineRule="auto"/>
    </w:pPr>
    <w:rPr>
      <w:rFonts w:ascii="Myriad Pro" w:eastAsia="Calibri" w:hAnsi="Myriad Pro"/>
      <w:color w:val="auto"/>
      <w:sz w:val="20"/>
      <w:szCs w:val="20"/>
      <w:lang w:eastAsia="en-US"/>
    </w:rPr>
  </w:style>
  <w:style w:type="paragraph" w:styleId="Liste">
    <w:name w:val="List"/>
    <w:basedOn w:val="Standard"/>
    <w:uiPriority w:val="99"/>
    <w:semiHidden/>
    <w:unhideWhenUsed/>
    <w:locked/>
    <w:rsid w:val="002318B6"/>
    <w:pPr>
      <w:ind w:left="283" w:hanging="283"/>
      <w:contextualSpacing/>
    </w:pPr>
  </w:style>
  <w:style w:type="paragraph" w:styleId="Liste2">
    <w:name w:val="List 2"/>
    <w:basedOn w:val="Standard"/>
    <w:uiPriority w:val="99"/>
    <w:semiHidden/>
    <w:unhideWhenUsed/>
    <w:locked/>
    <w:rsid w:val="002318B6"/>
    <w:pPr>
      <w:ind w:left="566" w:hanging="283"/>
      <w:contextualSpacing/>
    </w:pPr>
  </w:style>
  <w:style w:type="paragraph" w:styleId="Liste3">
    <w:name w:val="List 3"/>
    <w:basedOn w:val="Standard"/>
    <w:uiPriority w:val="99"/>
    <w:semiHidden/>
    <w:unhideWhenUsed/>
    <w:locked/>
    <w:rsid w:val="002318B6"/>
    <w:pPr>
      <w:ind w:left="849" w:hanging="283"/>
      <w:contextualSpacing/>
    </w:pPr>
  </w:style>
  <w:style w:type="paragraph" w:styleId="Liste4">
    <w:name w:val="List 4"/>
    <w:basedOn w:val="Standard"/>
    <w:uiPriority w:val="99"/>
    <w:semiHidden/>
    <w:locked/>
    <w:rsid w:val="002318B6"/>
    <w:pPr>
      <w:ind w:left="1132" w:hanging="283"/>
      <w:contextualSpacing/>
    </w:pPr>
  </w:style>
  <w:style w:type="paragraph" w:styleId="Liste5">
    <w:name w:val="List 5"/>
    <w:basedOn w:val="Standard"/>
    <w:uiPriority w:val="99"/>
    <w:semiHidden/>
    <w:locked/>
    <w:rsid w:val="002318B6"/>
    <w:pPr>
      <w:ind w:left="1415" w:hanging="283"/>
      <w:contextualSpacing/>
    </w:pPr>
  </w:style>
  <w:style w:type="paragraph" w:styleId="Listenfortsetzung">
    <w:name w:val="List Continue"/>
    <w:basedOn w:val="Standard"/>
    <w:uiPriority w:val="99"/>
    <w:semiHidden/>
    <w:unhideWhenUsed/>
    <w:locked/>
    <w:rsid w:val="002318B6"/>
    <w:pPr>
      <w:ind w:left="283"/>
      <w:contextualSpacing/>
    </w:pPr>
  </w:style>
  <w:style w:type="paragraph" w:styleId="Listenfortsetzung2">
    <w:name w:val="List Continue 2"/>
    <w:basedOn w:val="Standard"/>
    <w:uiPriority w:val="99"/>
    <w:semiHidden/>
    <w:unhideWhenUsed/>
    <w:locked/>
    <w:rsid w:val="002318B6"/>
    <w:pPr>
      <w:ind w:left="566"/>
      <w:contextualSpacing/>
    </w:pPr>
  </w:style>
  <w:style w:type="paragraph" w:styleId="Listenfortsetzung3">
    <w:name w:val="List Continue 3"/>
    <w:basedOn w:val="Standard"/>
    <w:uiPriority w:val="99"/>
    <w:semiHidden/>
    <w:unhideWhenUsed/>
    <w:locked/>
    <w:rsid w:val="002318B6"/>
    <w:pPr>
      <w:ind w:left="849"/>
      <w:contextualSpacing/>
    </w:pPr>
  </w:style>
  <w:style w:type="paragraph" w:styleId="Listenfortsetzung4">
    <w:name w:val="List Continue 4"/>
    <w:basedOn w:val="Standard"/>
    <w:uiPriority w:val="99"/>
    <w:semiHidden/>
    <w:unhideWhenUsed/>
    <w:locked/>
    <w:rsid w:val="002318B6"/>
    <w:pPr>
      <w:ind w:left="1132"/>
      <w:contextualSpacing/>
    </w:pPr>
  </w:style>
  <w:style w:type="paragraph" w:styleId="Listenfortsetzung5">
    <w:name w:val="List Continue 5"/>
    <w:basedOn w:val="Standard"/>
    <w:uiPriority w:val="99"/>
    <w:semiHidden/>
    <w:unhideWhenUsed/>
    <w:locked/>
    <w:rsid w:val="002318B6"/>
    <w:pPr>
      <w:ind w:left="1415"/>
      <w:contextualSpacing/>
    </w:pPr>
  </w:style>
  <w:style w:type="paragraph" w:styleId="Listennummer">
    <w:name w:val="List Number"/>
    <w:basedOn w:val="Standard"/>
    <w:uiPriority w:val="99"/>
    <w:semiHidden/>
    <w:locked/>
    <w:rsid w:val="002318B6"/>
    <w:pPr>
      <w:numPr>
        <w:numId w:val="15"/>
      </w:numPr>
      <w:contextualSpacing/>
    </w:pPr>
  </w:style>
  <w:style w:type="paragraph" w:styleId="Listennummer2">
    <w:name w:val="List Number 2"/>
    <w:basedOn w:val="Standard"/>
    <w:uiPriority w:val="99"/>
    <w:semiHidden/>
    <w:unhideWhenUsed/>
    <w:locked/>
    <w:rsid w:val="002318B6"/>
    <w:pPr>
      <w:numPr>
        <w:numId w:val="16"/>
      </w:numPr>
      <w:contextualSpacing/>
    </w:pPr>
  </w:style>
  <w:style w:type="paragraph" w:styleId="Listennummer3">
    <w:name w:val="List Number 3"/>
    <w:basedOn w:val="Standard"/>
    <w:uiPriority w:val="99"/>
    <w:semiHidden/>
    <w:unhideWhenUsed/>
    <w:locked/>
    <w:rsid w:val="002318B6"/>
    <w:pPr>
      <w:numPr>
        <w:numId w:val="17"/>
      </w:numPr>
      <w:contextualSpacing/>
    </w:pPr>
  </w:style>
  <w:style w:type="paragraph" w:styleId="Listennummer4">
    <w:name w:val="List Number 4"/>
    <w:basedOn w:val="Standard"/>
    <w:uiPriority w:val="99"/>
    <w:semiHidden/>
    <w:unhideWhenUsed/>
    <w:locked/>
    <w:rsid w:val="002318B6"/>
    <w:pPr>
      <w:numPr>
        <w:numId w:val="18"/>
      </w:numPr>
      <w:contextualSpacing/>
    </w:pPr>
  </w:style>
  <w:style w:type="paragraph" w:styleId="Listennummer5">
    <w:name w:val="List Number 5"/>
    <w:basedOn w:val="Standard"/>
    <w:uiPriority w:val="99"/>
    <w:semiHidden/>
    <w:unhideWhenUsed/>
    <w:locked/>
    <w:rsid w:val="002318B6"/>
    <w:pPr>
      <w:numPr>
        <w:numId w:val="19"/>
      </w:numPr>
      <w:contextualSpacing/>
    </w:pPr>
  </w:style>
  <w:style w:type="paragraph" w:styleId="Literaturverzeichnis">
    <w:name w:val="Bibliography"/>
    <w:basedOn w:val="Standard"/>
    <w:next w:val="Standard"/>
    <w:uiPriority w:val="37"/>
    <w:semiHidden/>
    <w:unhideWhenUsed/>
    <w:locked/>
    <w:rsid w:val="002318B6"/>
  </w:style>
  <w:style w:type="paragraph" w:styleId="Makrotext">
    <w:name w:val="macro"/>
    <w:link w:val="MakrotextZchn"/>
    <w:uiPriority w:val="99"/>
    <w:semiHidden/>
    <w:unhideWhenUsed/>
    <w:locked/>
    <w:rsid w:val="002318B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rPr>
  </w:style>
  <w:style w:type="character" w:customStyle="1" w:styleId="MakrotextZchn">
    <w:name w:val="Makrotext Zchn"/>
    <w:basedOn w:val="Absatz-Standardschriftart"/>
    <w:link w:val="Makrotext"/>
    <w:uiPriority w:val="99"/>
    <w:semiHidden/>
    <w:rsid w:val="002318B6"/>
    <w:rPr>
      <w:rFonts w:ascii="Consolas" w:hAnsi="Consolas" w:cs="Consolas"/>
    </w:rPr>
  </w:style>
  <w:style w:type="paragraph" w:styleId="Nachrichtenkopf">
    <w:name w:val="Message Header"/>
    <w:basedOn w:val="Standard"/>
    <w:link w:val="NachrichtenkopfZchn"/>
    <w:uiPriority w:val="99"/>
    <w:semiHidden/>
    <w:unhideWhenUsed/>
    <w:locked/>
    <w:rsid w:val="002318B6"/>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rPr>
  </w:style>
  <w:style w:type="character" w:customStyle="1" w:styleId="NachrichtenkopfZchn">
    <w:name w:val="Nachrichtenkopf Zchn"/>
    <w:basedOn w:val="Absatz-Standardschriftart"/>
    <w:link w:val="Nachrichtenkopf"/>
    <w:uiPriority w:val="99"/>
    <w:semiHidden/>
    <w:rsid w:val="002318B6"/>
    <w:rPr>
      <w:rFonts w:asciiTheme="majorHAnsi" w:eastAsiaTheme="majorEastAsia" w:hAnsiTheme="majorHAnsi" w:cstheme="majorBidi"/>
      <w:shd w:val="pct20" w:color="auto" w:fill="auto"/>
    </w:rPr>
  </w:style>
  <w:style w:type="paragraph" w:styleId="NurText">
    <w:name w:val="Plain Text"/>
    <w:basedOn w:val="Standard"/>
    <w:link w:val="NurTextZchn"/>
    <w:uiPriority w:val="99"/>
    <w:semiHidden/>
    <w:unhideWhenUsed/>
    <w:locked/>
    <w:rsid w:val="002318B6"/>
    <w:pPr>
      <w:spacing w:after="0" w:line="240" w:lineRule="auto"/>
    </w:pPr>
    <w:rPr>
      <w:rFonts w:ascii="Consolas" w:hAnsi="Consolas" w:cs="Consolas"/>
      <w:sz w:val="21"/>
      <w:szCs w:val="21"/>
    </w:rPr>
  </w:style>
  <w:style w:type="character" w:customStyle="1" w:styleId="NurTextZchn">
    <w:name w:val="Nur Text Zchn"/>
    <w:basedOn w:val="Absatz-Standardschriftart"/>
    <w:link w:val="NurText"/>
    <w:uiPriority w:val="99"/>
    <w:semiHidden/>
    <w:rsid w:val="002318B6"/>
    <w:rPr>
      <w:rFonts w:ascii="Consolas" w:hAnsi="Consolas" w:cs="Consolas"/>
      <w:sz w:val="21"/>
      <w:szCs w:val="21"/>
    </w:rPr>
  </w:style>
  <w:style w:type="paragraph" w:styleId="Rechtsgrundlagenverzeichnis">
    <w:name w:val="table of authorities"/>
    <w:basedOn w:val="Standard"/>
    <w:next w:val="Standard"/>
    <w:uiPriority w:val="99"/>
    <w:semiHidden/>
    <w:unhideWhenUsed/>
    <w:locked/>
    <w:rsid w:val="002318B6"/>
    <w:pPr>
      <w:spacing w:after="0"/>
      <w:ind w:left="240" w:hanging="240"/>
    </w:pPr>
  </w:style>
  <w:style w:type="paragraph" w:styleId="RGV-berschrift">
    <w:name w:val="toa heading"/>
    <w:basedOn w:val="Standard"/>
    <w:next w:val="Standard"/>
    <w:uiPriority w:val="99"/>
    <w:semiHidden/>
    <w:unhideWhenUsed/>
    <w:locked/>
    <w:rsid w:val="002318B6"/>
    <w:pPr>
      <w:spacing w:before="120"/>
    </w:pPr>
    <w:rPr>
      <w:rFonts w:asciiTheme="majorHAnsi" w:eastAsiaTheme="majorEastAsia" w:hAnsiTheme="majorHAnsi" w:cstheme="majorBidi"/>
      <w:b/>
      <w:bCs/>
    </w:rPr>
  </w:style>
  <w:style w:type="paragraph" w:styleId="Standardeinzug">
    <w:name w:val="Normal Indent"/>
    <w:basedOn w:val="Standard"/>
    <w:uiPriority w:val="99"/>
    <w:semiHidden/>
    <w:unhideWhenUsed/>
    <w:locked/>
    <w:rsid w:val="002318B6"/>
    <w:pPr>
      <w:ind w:left="340"/>
    </w:pPr>
  </w:style>
  <w:style w:type="paragraph" w:styleId="Textkrper">
    <w:name w:val="Body Text"/>
    <w:basedOn w:val="Standard"/>
    <w:link w:val="TextkrperZchn"/>
    <w:uiPriority w:val="99"/>
    <w:semiHidden/>
    <w:unhideWhenUsed/>
    <w:locked/>
    <w:rsid w:val="002318B6"/>
  </w:style>
  <w:style w:type="character" w:customStyle="1" w:styleId="TextkrperZchn">
    <w:name w:val="Textkörper Zchn"/>
    <w:basedOn w:val="Absatz-Standardschriftart"/>
    <w:link w:val="Textkrper"/>
    <w:uiPriority w:val="99"/>
    <w:semiHidden/>
    <w:rsid w:val="002318B6"/>
  </w:style>
  <w:style w:type="paragraph" w:styleId="Textkrper3">
    <w:name w:val="Body Text 3"/>
    <w:basedOn w:val="Standard"/>
    <w:link w:val="Textkrper3Zchn"/>
    <w:locked/>
    <w:rsid w:val="002031D9"/>
    <w:pPr>
      <w:autoSpaceDE w:val="0"/>
      <w:autoSpaceDN w:val="0"/>
    </w:pPr>
    <w:rPr>
      <w:rFonts w:ascii="MyriadRegular" w:hAnsi="MyriadRegular"/>
      <w:sz w:val="18"/>
    </w:rPr>
  </w:style>
  <w:style w:type="character" w:customStyle="1" w:styleId="Textkrper3Zchn">
    <w:name w:val="Textkörper 3 Zchn"/>
    <w:link w:val="Textkrper3"/>
    <w:rsid w:val="002031D9"/>
    <w:rPr>
      <w:rFonts w:ascii="MyriadRegular" w:hAnsi="MyriadRegular"/>
      <w:color w:val="auto"/>
      <w:sz w:val="18"/>
      <w:szCs w:val="20"/>
      <w:lang w:eastAsia="en-US"/>
    </w:rPr>
  </w:style>
  <w:style w:type="paragraph" w:styleId="Textkrper-Einzug2">
    <w:name w:val="Body Text Indent 2"/>
    <w:basedOn w:val="Standard"/>
    <w:link w:val="Textkrper-Einzug2Zchn"/>
    <w:uiPriority w:val="99"/>
    <w:semiHidden/>
    <w:unhideWhenUsed/>
    <w:locked/>
    <w:rsid w:val="002318B6"/>
    <w:pPr>
      <w:spacing w:line="480" w:lineRule="auto"/>
      <w:ind w:left="283"/>
    </w:pPr>
  </w:style>
  <w:style w:type="character" w:customStyle="1" w:styleId="Textkrper-Einzug2Zchn">
    <w:name w:val="Textkörper-Einzug 2 Zchn"/>
    <w:basedOn w:val="Absatz-Standardschriftart"/>
    <w:link w:val="Textkrper-Einzug2"/>
    <w:uiPriority w:val="99"/>
    <w:semiHidden/>
    <w:rsid w:val="002318B6"/>
  </w:style>
  <w:style w:type="paragraph" w:styleId="Textkrper-Einzug3">
    <w:name w:val="Body Text Indent 3"/>
    <w:basedOn w:val="Standard"/>
    <w:link w:val="Textkrper-Einzug3Zchn"/>
    <w:uiPriority w:val="99"/>
    <w:semiHidden/>
    <w:unhideWhenUsed/>
    <w:locked/>
    <w:rsid w:val="002318B6"/>
    <w:pPr>
      <w:ind w:left="283"/>
    </w:pPr>
    <w:rPr>
      <w:sz w:val="16"/>
      <w:szCs w:val="16"/>
    </w:rPr>
  </w:style>
  <w:style w:type="character" w:customStyle="1" w:styleId="Textkrper-Einzug3Zchn">
    <w:name w:val="Textkörper-Einzug 3 Zchn"/>
    <w:basedOn w:val="Absatz-Standardschriftart"/>
    <w:link w:val="Textkrper-Einzug3"/>
    <w:uiPriority w:val="99"/>
    <w:semiHidden/>
    <w:rsid w:val="002318B6"/>
    <w:rPr>
      <w:sz w:val="16"/>
      <w:szCs w:val="16"/>
    </w:rPr>
  </w:style>
  <w:style w:type="paragraph" w:styleId="Textkrper-Erstzeileneinzug">
    <w:name w:val="Body Text First Indent"/>
    <w:basedOn w:val="Textkrper"/>
    <w:link w:val="Textkrper-ErstzeileneinzugZchn"/>
    <w:uiPriority w:val="99"/>
    <w:semiHidden/>
    <w:locked/>
    <w:rsid w:val="002318B6"/>
    <w:pPr>
      <w:ind w:firstLine="360"/>
    </w:pPr>
  </w:style>
  <w:style w:type="character" w:customStyle="1" w:styleId="Textkrper-ErstzeileneinzugZchn">
    <w:name w:val="Textkörper-Erstzeileneinzug Zchn"/>
    <w:basedOn w:val="TextkrperZchn"/>
    <w:link w:val="Textkrper-Erstzeileneinzug"/>
    <w:uiPriority w:val="99"/>
    <w:semiHidden/>
    <w:rsid w:val="002318B6"/>
  </w:style>
  <w:style w:type="paragraph" w:styleId="Textkrper-Erstzeileneinzug2">
    <w:name w:val="Body Text First Indent 2"/>
    <w:basedOn w:val="Textkrper-Zeileneinzug"/>
    <w:link w:val="Textkrper-Erstzeileneinzug2Zchn"/>
    <w:uiPriority w:val="99"/>
    <w:semiHidden/>
    <w:unhideWhenUsed/>
    <w:locked/>
    <w:rsid w:val="002318B6"/>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2318B6"/>
    <w:rPr>
      <w:rFonts w:ascii="Arial" w:hAnsi="Arial"/>
      <w:sz w:val="20"/>
      <w:szCs w:val="20"/>
      <w:lang w:val="x-none" w:eastAsia="x-none"/>
    </w:rPr>
  </w:style>
  <w:style w:type="paragraph" w:styleId="Titel">
    <w:name w:val="Title"/>
    <w:basedOn w:val="Standard"/>
    <w:next w:val="Standard"/>
    <w:link w:val="TitelZchn"/>
    <w:uiPriority w:val="10"/>
    <w:locked/>
    <w:rsid w:val="002031D9"/>
    <w:pPr>
      <w:pBdr>
        <w:bottom w:val="single" w:sz="8" w:space="4" w:color="4F81BD"/>
      </w:pBdr>
      <w:spacing w:after="300"/>
      <w:contextualSpacing/>
    </w:pPr>
    <w:rPr>
      <w:rFonts w:ascii="Cambria" w:hAnsi="Cambria"/>
      <w:color w:val="17365D"/>
      <w:spacing w:val="5"/>
      <w:kern w:val="28"/>
      <w:sz w:val="52"/>
      <w:szCs w:val="52"/>
    </w:rPr>
  </w:style>
  <w:style w:type="character" w:customStyle="1" w:styleId="TitelZchn">
    <w:name w:val="Titel Zchn"/>
    <w:link w:val="Titel"/>
    <w:uiPriority w:val="10"/>
    <w:rsid w:val="002031D9"/>
    <w:rPr>
      <w:rFonts w:ascii="Cambria" w:hAnsi="Cambria"/>
      <w:color w:val="17365D"/>
      <w:spacing w:val="5"/>
      <w:kern w:val="28"/>
      <w:sz w:val="52"/>
      <w:szCs w:val="52"/>
      <w:lang w:eastAsia="en-US"/>
    </w:rPr>
  </w:style>
  <w:style w:type="paragraph" w:styleId="Umschlagabsenderadresse">
    <w:name w:val="envelope return"/>
    <w:basedOn w:val="Standard"/>
    <w:uiPriority w:val="99"/>
    <w:semiHidden/>
    <w:unhideWhenUsed/>
    <w:locked/>
    <w:rsid w:val="002318B6"/>
    <w:pPr>
      <w:spacing w:after="0" w:line="240" w:lineRule="auto"/>
    </w:pPr>
    <w:rPr>
      <w:rFonts w:asciiTheme="majorHAnsi" w:eastAsiaTheme="majorEastAsia" w:hAnsiTheme="majorHAnsi" w:cstheme="majorBidi"/>
    </w:rPr>
  </w:style>
  <w:style w:type="paragraph" w:styleId="Umschlagadresse">
    <w:name w:val="envelope address"/>
    <w:basedOn w:val="Standard"/>
    <w:uiPriority w:val="99"/>
    <w:semiHidden/>
    <w:unhideWhenUsed/>
    <w:locked/>
    <w:rsid w:val="002318B6"/>
    <w:pPr>
      <w:framePr w:w="4320" w:h="2160" w:hRule="exact" w:hSpace="141" w:wrap="auto" w:hAnchor="page" w:xAlign="center" w:yAlign="bottom"/>
      <w:spacing w:after="0" w:line="240" w:lineRule="auto"/>
      <w:ind w:left="1"/>
    </w:pPr>
    <w:rPr>
      <w:rFonts w:asciiTheme="majorHAnsi" w:eastAsiaTheme="majorEastAsia" w:hAnsiTheme="majorHAnsi" w:cstheme="majorBidi"/>
    </w:rPr>
  </w:style>
  <w:style w:type="paragraph" w:styleId="Unterschrift">
    <w:name w:val="Signature"/>
    <w:basedOn w:val="Standard"/>
    <w:link w:val="UnterschriftZchn"/>
    <w:uiPriority w:val="99"/>
    <w:semiHidden/>
    <w:unhideWhenUsed/>
    <w:locked/>
    <w:rsid w:val="002318B6"/>
    <w:pPr>
      <w:spacing w:after="0" w:line="240" w:lineRule="auto"/>
      <w:ind w:left="4252"/>
    </w:pPr>
  </w:style>
  <w:style w:type="character" w:customStyle="1" w:styleId="UnterschriftZchn">
    <w:name w:val="Unterschrift Zchn"/>
    <w:basedOn w:val="Absatz-Standardschriftart"/>
    <w:link w:val="Unterschrift"/>
    <w:uiPriority w:val="99"/>
    <w:semiHidden/>
    <w:rsid w:val="002318B6"/>
  </w:style>
  <w:style w:type="paragraph" w:styleId="Untertitel">
    <w:name w:val="Subtitle"/>
    <w:basedOn w:val="Standard"/>
    <w:next w:val="Standard"/>
    <w:link w:val="UntertitelZchn"/>
    <w:uiPriority w:val="30"/>
    <w:semiHidden/>
    <w:qFormat/>
    <w:locked/>
    <w:rsid w:val="002318B6"/>
    <w:pPr>
      <w:numPr>
        <w:ilvl w:val="1"/>
      </w:numPr>
    </w:pPr>
    <w:rPr>
      <w:rFonts w:asciiTheme="majorHAnsi" w:eastAsiaTheme="majorEastAsia" w:hAnsiTheme="majorHAnsi" w:cstheme="majorBidi"/>
      <w:i/>
      <w:iCs/>
      <w:color w:val="C00009" w:themeColor="accent1"/>
      <w:spacing w:val="15"/>
    </w:rPr>
  </w:style>
  <w:style w:type="character" w:customStyle="1" w:styleId="UntertitelZchn">
    <w:name w:val="Untertitel Zchn"/>
    <w:basedOn w:val="Absatz-Standardschriftart"/>
    <w:link w:val="Untertitel"/>
    <w:uiPriority w:val="30"/>
    <w:semiHidden/>
    <w:rsid w:val="002318B6"/>
    <w:rPr>
      <w:rFonts w:asciiTheme="majorHAnsi" w:eastAsiaTheme="majorEastAsia" w:hAnsiTheme="majorHAnsi" w:cstheme="majorBidi"/>
      <w:i/>
      <w:iCs/>
      <w:color w:val="C00009" w:themeColor="accent1"/>
      <w:spacing w:val="15"/>
    </w:rPr>
  </w:style>
  <w:style w:type="paragraph" w:styleId="Verzeichnis5">
    <w:name w:val="toc 5"/>
    <w:basedOn w:val="Standard"/>
    <w:next w:val="Standard"/>
    <w:autoRedefine/>
    <w:uiPriority w:val="39"/>
    <w:semiHidden/>
    <w:unhideWhenUsed/>
    <w:locked/>
    <w:rsid w:val="002318B6"/>
    <w:pPr>
      <w:spacing w:after="100"/>
      <w:ind w:left="960"/>
    </w:pPr>
  </w:style>
  <w:style w:type="paragraph" w:styleId="Verzeichnis6">
    <w:name w:val="toc 6"/>
    <w:basedOn w:val="Standard"/>
    <w:next w:val="Standard"/>
    <w:autoRedefine/>
    <w:uiPriority w:val="39"/>
    <w:semiHidden/>
    <w:unhideWhenUsed/>
    <w:locked/>
    <w:rsid w:val="002318B6"/>
    <w:pPr>
      <w:spacing w:after="100"/>
      <w:ind w:left="1200"/>
    </w:pPr>
  </w:style>
  <w:style w:type="paragraph" w:styleId="Verzeichnis7">
    <w:name w:val="toc 7"/>
    <w:basedOn w:val="Standard"/>
    <w:next w:val="Standard"/>
    <w:autoRedefine/>
    <w:uiPriority w:val="39"/>
    <w:semiHidden/>
    <w:unhideWhenUsed/>
    <w:locked/>
    <w:rsid w:val="002318B6"/>
    <w:pPr>
      <w:spacing w:after="100"/>
      <w:ind w:left="1440"/>
    </w:pPr>
  </w:style>
  <w:style w:type="paragraph" w:styleId="Verzeichnis8">
    <w:name w:val="toc 8"/>
    <w:basedOn w:val="Standard"/>
    <w:next w:val="Standard"/>
    <w:autoRedefine/>
    <w:uiPriority w:val="39"/>
    <w:semiHidden/>
    <w:unhideWhenUsed/>
    <w:locked/>
    <w:rsid w:val="002318B6"/>
    <w:pPr>
      <w:spacing w:after="100"/>
      <w:ind w:left="1680"/>
    </w:pPr>
  </w:style>
  <w:style w:type="paragraph" w:styleId="Verzeichnis9">
    <w:name w:val="toc 9"/>
    <w:basedOn w:val="Standard"/>
    <w:next w:val="Standard"/>
    <w:autoRedefine/>
    <w:uiPriority w:val="39"/>
    <w:semiHidden/>
    <w:unhideWhenUsed/>
    <w:locked/>
    <w:rsid w:val="002318B6"/>
    <w:pPr>
      <w:spacing w:after="100"/>
      <w:ind w:left="1920"/>
    </w:pPr>
  </w:style>
  <w:style w:type="paragraph" w:styleId="Zitat">
    <w:name w:val="Quote"/>
    <w:basedOn w:val="Standard"/>
    <w:next w:val="Standard"/>
    <w:link w:val="ZitatZchn"/>
    <w:uiPriority w:val="29"/>
    <w:qFormat/>
    <w:locked/>
    <w:rsid w:val="002318B6"/>
    <w:rPr>
      <w:i/>
      <w:iCs/>
    </w:rPr>
  </w:style>
  <w:style w:type="character" w:customStyle="1" w:styleId="ZitatZchn">
    <w:name w:val="Zitat Zchn"/>
    <w:basedOn w:val="Absatz-Standardschriftart"/>
    <w:link w:val="Zitat"/>
    <w:uiPriority w:val="29"/>
    <w:rsid w:val="002318B6"/>
    <w:rPr>
      <w:i/>
      <w:iCs/>
    </w:rPr>
  </w:style>
  <w:style w:type="paragraph" w:customStyle="1" w:styleId="Tabellentext85ptTHlinksbndig">
    <w:name w:val="Tabellentext 8.5 pt TH linksbündig"/>
    <w:uiPriority w:val="6"/>
    <w:qFormat/>
    <w:rsid w:val="002031D9"/>
    <w:pPr>
      <w:keepLines/>
      <w:spacing w:after="0" w:line="264" w:lineRule="auto"/>
      <w:textboxTightWrap w:val="allLines"/>
    </w:pPr>
    <w:rPr>
      <w:rFonts w:ascii="Arial" w:eastAsia="Calibri" w:hAnsi="Arial"/>
      <w:sz w:val="17"/>
      <w:szCs w:val="17"/>
    </w:rPr>
  </w:style>
  <w:style w:type="character" w:customStyle="1" w:styleId="hochgestelltTH">
    <w:name w:val="hochgestellt TH"/>
    <w:basedOn w:val="Absatz-Standardschriftart"/>
    <w:uiPriority w:val="7"/>
    <w:qFormat/>
    <w:rsid w:val="002318B6"/>
    <w:rPr>
      <w:vertAlign w:val="superscript"/>
    </w:rPr>
  </w:style>
  <w:style w:type="paragraph" w:customStyle="1" w:styleId="SubheadTitelseiteTH">
    <w:name w:val="Subhead (Titelseite) TH"/>
    <w:basedOn w:val="FlietextTH"/>
    <w:uiPriority w:val="5"/>
    <w:qFormat/>
    <w:rsid w:val="002318B6"/>
  </w:style>
  <w:style w:type="paragraph" w:customStyle="1" w:styleId="Text75ptTH">
    <w:name w:val="Text 7.5 pt TH"/>
    <w:basedOn w:val="Standard"/>
    <w:uiPriority w:val="7"/>
    <w:qFormat/>
    <w:rsid w:val="002031D9"/>
    <w:pPr>
      <w:tabs>
        <w:tab w:val="left" w:pos="1928"/>
      </w:tabs>
      <w:spacing w:beforeLines="50" w:before="50"/>
    </w:pPr>
    <w:rPr>
      <w:sz w:val="15"/>
      <w:szCs w:val="15"/>
    </w:rPr>
  </w:style>
  <w:style w:type="paragraph" w:customStyle="1" w:styleId="TitelTitelseite20ptTH">
    <w:name w:val="Titel (Titelseite) 20 pt TH"/>
    <w:basedOn w:val="Standard"/>
    <w:uiPriority w:val="5"/>
    <w:qFormat/>
    <w:rsid w:val="002031D9"/>
    <w:pPr>
      <w:framePr w:hSpace="142" w:wrap="notBeside" w:vAnchor="page" w:hAnchor="page" w:x="1135" w:y="2836"/>
      <w:spacing w:afterLines="100" w:after="100" w:line="240" w:lineRule="auto"/>
    </w:pPr>
    <w:rPr>
      <w:rFonts w:cs="Arial"/>
      <w:sz w:val="40"/>
      <w:szCs w:val="34"/>
    </w:rPr>
  </w:style>
  <w:style w:type="paragraph" w:customStyle="1" w:styleId="TitelTitelseite24pt">
    <w:name w:val="Titel (Titelseite) 24 pt"/>
    <w:basedOn w:val="TitelTitelseite20ptTH"/>
    <w:uiPriority w:val="5"/>
    <w:qFormat/>
    <w:rsid w:val="002318B6"/>
    <w:pPr>
      <w:framePr w:wrap="notBeside"/>
    </w:pPr>
    <w:rPr>
      <w:sz w:val="48"/>
      <w:szCs w:val="48"/>
    </w:rPr>
  </w:style>
  <w:style w:type="paragraph" w:customStyle="1" w:styleId="TitelTitelseite30ptTH">
    <w:name w:val="Titel (Titelseite) 30 pt TH"/>
    <w:basedOn w:val="TitelTitelseite20ptTH"/>
    <w:next w:val="SubheadTitelseiteTH"/>
    <w:uiPriority w:val="5"/>
    <w:qFormat/>
    <w:rsid w:val="002318B6"/>
    <w:pPr>
      <w:framePr w:wrap="around"/>
    </w:pPr>
    <w:rPr>
      <w:sz w:val="60"/>
      <w:szCs w:val="64"/>
    </w:rPr>
  </w:style>
  <w:style w:type="paragraph" w:customStyle="1" w:styleId="Default">
    <w:name w:val="Default"/>
    <w:rsid w:val="002031D9"/>
    <w:pPr>
      <w:autoSpaceDE w:val="0"/>
      <w:autoSpaceDN w:val="0"/>
      <w:adjustRightInd w:val="0"/>
    </w:pPr>
    <w:rPr>
      <w:rFonts w:ascii="Arial" w:eastAsia="Calibri" w:hAnsi="Arial" w:cs="Myriad Pro"/>
      <w:color w:val="000000"/>
      <w:sz w:val="20"/>
      <w:szCs w:val="24"/>
    </w:rPr>
  </w:style>
  <w:style w:type="paragraph" w:customStyle="1" w:styleId="Formatvorlage1">
    <w:name w:val="Formatvorlage1"/>
    <w:basedOn w:val="Standard"/>
    <w:rsid w:val="002031D9"/>
    <w:pPr>
      <w:overflowPunct w:val="0"/>
      <w:autoSpaceDE w:val="0"/>
      <w:autoSpaceDN w:val="0"/>
      <w:adjustRightInd w:val="0"/>
      <w:textAlignment w:val="baseline"/>
    </w:pPr>
  </w:style>
  <w:style w:type="paragraph" w:customStyle="1" w:styleId="UNILAB">
    <w:name w:val="UNILAB"/>
    <w:basedOn w:val="Standard"/>
    <w:rsid w:val="002031D9"/>
    <w:pPr>
      <w:overflowPunct w:val="0"/>
      <w:autoSpaceDE w:val="0"/>
      <w:autoSpaceDN w:val="0"/>
      <w:adjustRightInd w:val="0"/>
      <w:textAlignment w:val="baseline"/>
    </w:pPr>
    <w:rPr>
      <w:rFonts w:ascii="Courier 16.67 Pitch" w:hAnsi="Courier 16.67 Pitch"/>
    </w:rPr>
  </w:style>
  <w:style w:type="paragraph" w:customStyle="1" w:styleId="EintragS1">
    <w:name w:val="Eintrag_S1"/>
    <w:basedOn w:val="Standard"/>
    <w:rsid w:val="002031D9"/>
    <w:pPr>
      <w:overflowPunct w:val="0"/>
      <w:autoSpaceDE w:val="0"/>
      <w:autoSpaceDN w:val="0"/>
      <w:adjustRightInd w:val="0"/>
      <w:spacing w:before="40" w:after="80"/>
      <w:ind w:left="280"/>
      <w:textAlignment w:val="baseline"/>
    </w:pPr>
    <w:rPr>
      <w:bCs/>
    </w:rPr>
  </w:style>
  <w:style w:type="paragraph" w:customStyle="1" w:styleId="EintrNr">
    <w:name w:val="Eintr_Nr."/>
    <w:basedOn w:val="Standard"/>
    <w:rsid w:val="002031D9"/>
    <w:pPr>
      <w:overflowPunct w:val="0"/>
      <w:autoSpaceDE w:val="0"/>
      <w:autoSpaceDN w:val="0"/>
      <w:adjustRightInd w:val="0"/>
      <w:spacing w:before="20" w:after="20"/>
      <w:textAlignment w:val="baseline"/>
    </w:pPr>
    <w:rPr>
      <w:b/>
      <w:bCs/>
      <w:sz w:val="16"/>
      <w:lang w:val="en-GB"/>
    </w:rPr>
  </w:style>
  <w:style w:type="paragraph" w:customStyle="1" w:styleId="EintrAbschn">
    <w:name w:val="Eintr_Abschn"/>
    <w:basedOn w:val="Standard"/>
    <w:link w:val="EintrAbschnZchn"/>
    <w:rsid w:val="002031D9"/>
    <w:pPr>
      <w:overflowPunct w:val="0"/>
      <w:autoSpaceDE w:val="0"/>
      <w:autoSpaceDN w:val="0"/>
      <w:adjustRightInd w:val="0"/>
      <w:spacing w:after="160"/>
      <w:textAlignment w:val="baseline"/>
    </w:pPr>
    <w:rPr>
      <w:b/>
      <w:bCs/>
      <w:sz w:val="18"/>
      <w:lang w:val="en-GB"/>
    </w:rPr>
  </w:style>
  <w:style w:type="character" w:customStyle="1" w:styleId="EintrAbschnZchn">
    <w:name w:val="Eintr_Abschn Zchn"/>
    <w:link w:val="EintrAbschn"/>
    <w:rsid w:val="002031D9"/>
    <w:rPr>
      <w:rFonts w:ascii="Arial" w:hAnsi="Arial"/>
      <w:b/>
      <w:bCs/>
      <w:color w:val="auto"/>
      <w:sz w:val="18"/>
      <w:szCs w:val="20"/>
      <w:lang w:val="en-GB" w:eastAsia="en-US"/>
    </w:rPr>
  </w:style>
  <w:style w:type="paragraph" w:customStyle="1" w:styleId="DSText">
    <w:name w:val="DS_Text"/>
    <w:basedOn w:val="Standard"/>
    <w:rsid w:val="002031D9"/>
    <w:pPr>
      <w:overflowPunct w:val="0"/>
      <w:autoSpaceDE w:val="0"/>
      <w:autoSpaceDN w:val="0"/>
      <w:adjustRightInd w:val="0"/>
      <w:jc w:val="both"/>
      <w:textAlignment w:val="baseline"/>
    </w:pPr>
    <w:rPr>
      <w:bCs/>
      <w:sz w:val="14"/>
      <w:lang w:val="en-GB"/>
    </w:rPr>
  </w:style>
  <w:style w:type="paragraph" w:customStyle="1" w:styleId="EintrNrErgnz">
    <w:name w:val="EintrNr_Ergänz"/>
    <w:basedOn w:val="Standard"/>
    <w:rsid w:val="002031D9"/>
    <w:pPr>
      <w:keepNext/>
      <w:spacing w:before="40" w:after="40"/>
      <w:ind w:left="280" w:right="80"/>
      <w:outlineLvl w:val="2"/>
    </w:pPr>
    <w:rPr>
      <w:b/>
      <w:sz w:val="16"/>
      <w:lang w:val="en-GB"/>
    </w:rPr>
  </w:style>
  <w:style w:type="paragraph" w:customStyle="1" w:styleId="EintragS2ff">
    <w:name w:val="Eintrag_S2ff"/>
    <w:basedOn w:val="UNILAB"/>
    <w:rsid w:val="002031D9"/>
    <w:pPr>
      <w:overflowPunct/>
      <w:jc w:val="both"/>
      <w:textAlignment w:val="auto"/>
    </w:pPr>
    <w:rPr>
      <w:rFonts w:ascii="Arial" w:hAnsi="Arial"/>
      <w:lang w:val="en-GB"/>
    </w:rPr>
  </w:style>
  <w:style w:type="paragraph" w:customStyle="1" w:styleId="EintrZertifUnterschr">
    <w:name w:val="Eintr_ZertifUnterschr"/>
    <w:basedOn w:val="Standard"/>
    <w:rsid w:val="002031D9"/>
    <w:pPr>
      <w:autoSpaceDE w:val="0"/>
      <w:autoSpaceDN w:val="0"/>
      <w:adjustRightInd w:val="0"/>
      <w:jc w:val="center"/>
    </w:pPr>
    <w:rPr>
      <w:sz w:val="16"/>
    </w:rPr>
  </w:style>
  <w:style w:type="paragraph" w:customStyle="1" w:styleId="Urkunde">
    <w:name w:val="Urkunde"/>
    <w:basedOn w:val="Standard"/>
    <w:qFormat/>
    <w:rsid w:val="002031D9"/>
    <w:pPr>
      <w:spacing w:line="288" w:lineRule="auto"/>
    </w:pPr>
    <w:rPr>
      <w:sz w:val="28"/>
    </w:rPr>
  </w:style>
  <w:style w:type="paragraph" w:customStyle="1" w:styleId="DiplomaSupplement">
    <w:name w:val="Diploma Supplement"/>
    <w:basedOn w:val="Standard"/>
    <w:qFormat/>
    <w:rsid w:val="002031D9"/>
    <w:pPr>
      <w:jc w:val="both"/>
    </w:pPr>
    <w:rPr>
      <w:sz w:val="18"/>
      <w:lang w:val="en-US"/>
    </w:rPr>
  </w:style>
  <w:style w:type="paragraph" w:customStyle="1" w:styleId="Grad">
    <w:name w:val="Grad"/>
    <w:basedOn w:val="Standard"/>
    <w:qFormat/>
    <w:rsid w:val="002031D9"/>
    <w:rPr>
      <w:iCs/>
      <w:sz w:val="42"/>
    </w:rPr>
  </w:style>
  <w:style w:type="paragraph" w:customStyle="1" w:styleId="Studiengang">
    <w:name w:val="Studiengang"/>
    <w:basedOn w:val="Standard"/>
    <w:qFormat/>
    <w:rsid w:val="002031D9"/>
    <w:rPr>
      <w:sz w:val="42"/>
      <w:szCs w:val="36"/>
    </w:rPr>
  </w:style>
  <w:style w:type="paragraph" w:customStyle="1" w:styleId="DSBullet">
    <w:name w:val="DS Bullet"/>
    <w:basedOn w:val="DiplomaSupplement"/>
    <w:qFormat/>
    <w:rsid w:val="002031D9"/>
    <w:pPr>
      <w:ind w:left="284" w:hanging="284"/>
    </w:pPr>
    <w:rPr>
      <w:sz w:val="16"/>
    </w:rPr>
  </w:style>
  <w:style w:type="paragraph" w:customStyle="1" w:styleId="DSNationalStatement">
    <w:name w:val="DS National Statement"/>
    <w:basedOn w:val="DiplomaSupplement"/>
    <w:qFormat/>
    <w:rsid w:val="002031D9"/>
    <w:rPr>
      <w:sz w:val="16"/>
    </w:rPr>
  </w:style>
  <w:style w:type="paragraph" w:customStyle="1" w:styleId="Urkunde12">
    <w:name w:val="Urkunde12"/>
    <w:basedOn w:val="Urkunde"/>
    <w:qFormat/>
    <w:rsid w:val="002031D9"/>
    <w:rPr>
      <w:sz w:val="24"/>
    </w:rPr>
  </w:style>
  <w:style w:type="character" w:customStyle="1" w:styleId="berschrift1Zchn">
    <w:name w:val="Überschrift 1 Zchn"/>
    <w:link w:val="berschrift1"/>
    <w:uiPriority w:val="1"/>
    <w:rsid w:val="00A109CA"/>
    <w:rPr>
      <w:rFonts w:ascii="Arial" w:hAnsi="Arial" w:cs="Arial"/>
      <w:sz w:val="31"/>
      <w:szCs w:val="20"/>
    </w:rPr>
  </w:style>
  <w:style w:type="character" w:customStyle="1" w:styleId="berschrift4Zchn">
    <w:name w:val="Überschrift 4 Zchn"/>
    <w:link w:val="berschrift4"/>
    <w:uiPriority w:val="1"/>
    <w:rsid w:val="002031D9"/>
    <w:rPr>
      <w:rFonts w:ascii="Arial" w:hAnsi="Arial"/>
      <w:bCs/>
      <w:i/>
      <w:color w:val="000000"/>
      <w:sz w:val="20"/>
      <w:szCs w:val="23"/>
    </w:rPr>
  </w:style>
  <w:style w:type="character" w:customStyle="1" w:styleId="berschrift5Zchn">
    <w:name w:val="Überschrift 5 Zchn"/>
    <w:link w:val="berschrift5"/>
    <w:uiPriority w:val="1"/>
    <w:semiHidden/>
    <w:rsid w:val="002031D9"/>
    <w:rPr>
      <w:rFonts w:ascii="Arial" w:hAnsi="Arial"/>
      <w:b/>
      <w:sz w:val="20"/>
      <w:szCs w:val="20"/>
    </w:rPr>
  </w:style>
  <w:style w:type="character" w:customStyle="1" w:styleId="berschrift6Zchn">
    <w:name w:val="Überschrift 6 Zchn"/>
    <w:link w:val="berschrift6"/>
    <w:uiPriority w:val="1"/>
    <w:semiHidden/>
    <w:rsid w:val="002031D9"/>
    <w:rPr>
      <w:rFonts w:ascii="Times New Roman" w:hAnsi="Times New Roman"/>
      <w:b/>
      <w:i/>
      <w:sz w:val="16"/>
      <w:szCs w:val="20"/>
    </w:rPr>
  </w:style>
  <w:style w:type="character" w:styleId="Seitenzahl">
    <w:name w:val="page number"/>
    <w:basedOn w:val="Absatz-Standardschriftart"/>
    <w:locked/>
    <w:rsid w:val="002031D9"/>
  </w:style>
  <w:style w:type="character" w:styleId="Endnotenzeichen">
    <w:name w:val="endnote reference"/>
    <w:semiHidden/>
    <w:locked/>
    <w:rsid w:val="002031D9"/>
    <w:rPr>
      <w:vertAlign w:val="superscript"/>
    </w:rPr>
  </w:style>
  <w:style w:type="character" w:styleId="SchwacheHervorhebung">
    <w:name w:val="Subtle Emphasis"/>
    <w:uiPriority w:val="19"/>
    <w:locked/>
    <w:rsid w:val="002031D9"/>
    <w:rPr>
      <w:i/>
      <w:iCs/>
      <w:color w:val="808080"/>
    </w:rPr>
  </w:style>
  <w:style w:type="paragraph" w:customStyle="1" w:styleId="TEbene1">
    <w:name w:val="TÜ↓ Ebene 1"/>
    <w:basedOn w:val="Tabellentext85ptTHlinksbndig"/>
    <w:uiPriority w:val="6"/>
    <w:rsid w:val="002031D9"/>
    <w:pPr>
      <w:jc w:val="right"/>
    </w:pPr>
    <w:rPr>
      <w:b/>
    </w:rPr>
  </w:style>
  <w:style w:type="paragraph" w:customStyle="1" w:styleId="TEbene2">
    <w:name w:val="TÜ↓ Ebene 2"/>
    <w:basedOn w:val="Tabellentext85ptTHlinksbndig"/>
    <w:uiPriority w:val="6"/>
    <w:rsid w:val="002031D9"/>
    <w:pPr>
      <w:jc w:val="right"/>
    </w:pPr>
  </w:style>
  <w:style w:type="paragraph" w:customStyle="1" w:styleId="TEbene10">
    <w:name w:val="TÜ→ Ebene 1"/>
    <w:basedOn w:val="Tabellentext85ptTHlinksbndig"/>
    <w:uiPriority w:val="6"/>
    <w:rsid w:val="002031D9"/>
  </w:style>
  <w:style w:type="table" w:styleId="Gitternetztabelle1hell">
    <w:name w:val="Grid Table 1 Light"/>
    <w:basedOn w:val="NormaleTabelle"/>
    <w:uiPriority w:val="46"/>
    <w:rsid w:val="002031D9"/>
    <w:pPr>
      <w:spacing w:after="0" w:line="240" w:lineRule="auto"/>
    </w:pPr>
    <w:rPr>
      <w:rFonts w:ascii="Arial" w:hAnsi="Arial"/>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2031D9"/>
    <w:pPr>
      <w:spacing w:after="0" w:line="240" w:lineRule="auto"/>
    </w:pPr>
    <w:rPr>
      <w:rFonts w:ascii="Arial" w:hAnsi="Arial"/>
      <w:sz w:val="20"/>
      <w:szCs w:val="20"/>
    </w:rPr>
    <w:tblPr>
      <w:tblStyleRowBandSize w:val="1"/>
      <w:tblStyleColBandSize w:val="1"/>
      <w:tblBorders>
        <w:top w:val="single" w:sz="4" w:space="0" w:color="FF7F85" w:themeColor="accent1" w:themeTint="66"/>
        <w:left w:val="single" w:sz="4" w:space="0" w:color="FF7F85" w:themeColor="accent1" w:themeTint="66"/>
        <w:bottom w:val="single" w:sz="4" w:space="0" w:color="FF7F85" w:themeColor="accent1" w:themeTint="66"/>
        <w:right w:val="single" w:sz="4" w:space="0" w:color="FF7F85" w:themeColor="accent1" w:themeTint="66"/>
        <w:insideH w:val="single" w:sz="4" w:space="0" w:color="FF7F85" w:themeColor="accent1" w:themeTint="66"/>
        <w:insideV w:val="single" w:sz="4" w:space="0" w:color="FF7F85" w:themeColor="accent1" w:themeTint="66"/>
      </w:tblBorders>
    </w:tblPr>
    <w:tblStylePr w:type="firstRow">
      <w:rPr>
        <w:b/>
        <w:bCs/>
      </w:rPr>
      <w:tblPr/>
      <w:tcPr>
        <w:tcBorders>
          <w:bottom w:val="single" w:sz="12" w:space="0" w:color="FF4048" w:themeColor="accent1" w:themeTint="99"/>
        </w:tcBorders>
      </w:tcPr>
    </w:tblStylePr>
    <w:tblStylePr w:type="lastRow">
      <w:rPr>
        <w:b/>
        <w:bCs/>
      </w:rPr>
      <w:tblPr/>
      <w:tcPr>
        <w:tcBorders>
          <w:top w:val="double" w:sz="2" w:space="0" w:color="FF4048" w:themeColor="accent1"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2031D9"/>
    <w:pPr>
      <w:spacing w:after="0" w:line="240" w:lineRule="auto"/>
    </w:pPr>
    <w:rPr>
      <w:rFonts w:ascii="Arial" w:hAnsi="Arial"/>
      <w:sz w:val="20"/>
      <w:szCs w:val="20"/>
    </w:rPr>
    <w:tblPr>
      <w:tblStyleRowBandSize w:val="1"/>
      <w:tblStyleColBandSize w:val="1"/>
      <w:tblBorders>
        <w:top w:val="single" w:sz="4" w:space="0" w:color="F172D4" w:themeColor="accent6" w:themeTint="66"/>
        <w:left w:val="single" w:sz="4" w:space="0" w:color="F172D4" w:themeColor="accent6" w:themeTint="66"/>
        <w:bottom w:val="single" w:sz="4" w:space="0" w:color="F172D4" w:themeColor="accent6" w:themeTint="66"/>
        <w:right w:val="single" w:sz="4" w:space="0" w:color="F172D4" w:themeColor="accent6" w:themeTint="66"/>
        <w:insideH w:val="single" w:sz="4" w:space="0" w:color="F172D4" w:themeColor="accent6" w:themeTint="66"/>
        <w:insideV w:val="single" w:sz="4" w:space="0" w:color="F172D4" w:themeColor="accent6" w:themeTint="66"/>
      </w:tblBorders>
    </w:tblPr>
    <w:tblStylePr w:type="firstRow">
      <w:rPr>
        <w:b/>
        <w:bCs/>
      </w:rPr>
      <w:tblPr/>
      <w:tcPr>
        <w:tcBorders>
          <w:bottom w:val="single" w:sz="12" w:space="0" w:color="EB2CBF" w:themeColor="accent6" w:themeTint="99"/>
        </w:tcBorders>
      </w:tcPr>
    </w:tblStylePr>
    <w:tblStylePr w:type="lastRow">
      <w:rPr>
        <w:b/>
        <w:bCs/>
      </w:rPr>
      <w:tblPr/>
      <w:tcPr>
        <w:tcBorders>
          <w:top w:val="double" w:sz="2" w:space="0" w:color="EB2CBF" w:themeColor="accent6" w:themeTint="99"/>
        </w:tcBorders>
      </w:tcPr>
    </w:tblStylePr>
    <w:tblStylePr w:type="firstCol">
      <w:rPr>
        <w:b/>
        <w:bCs/>
      </w:rPr>
    </w:tblStylePr>
    <w:tblStylePr w:type="lastCol">
      <w:rPr>
        <w:b/>
        <w:bCs/>
      </w:rPr>
    </w:tblStylePr>
  </w:style>
  <w:style w:type="table" w:styleId="Listentabelle2">
    <w:name w:val="List Table 2"/>
    <w:basedOn w:val="NormaleTabelle"/>
    <w:uiPriority w:val="47"/>
    <w:rsid w:val="002031D9"/>
    <w:pPr>
      <w:spacing w:after="0" w:line="240" w:lineRule="auto"/>
    </w:pPr>
    <w:rPr>
      <w:rFonts w:ascii="Arial" w:hAnsi="Arial"/>
      <w:sz w:val="20"/>
      <w:szCs w:val="20"/>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val="0"/>
        <w:bCs/>
      </w:rPr>
      <w:tblPr/>
      <w:tcPr>
        <w:tcBorders>
          <w:top w:val="nil"/>
          <w:left w:val="nil"/>
          <w:bottom w:val="nil"/>
          <w:right w:val="nil"/>
          <w:insideH w:val="nil"/>
          <w:insideV w:val="nil"/>
          <w:tl2br w:val="nil"/>
          <w:tr2bl w:val="nil"/>
        </w:tcBorders>
        <w:shd w:val="pct25" w:color="8F8F8F" w:themeColor="background2" w:themeShade="BF" w:fill="auto"/>
      </w:tcPr>
    </w:tblStylePr>
    <w:tblStylePr w:type="lastRow">
      <w:rPr>
        <w:b w:val="0"/>
        <w:bCs/>
      </w:rPr>
    </w:tblStylePr>
    <w:tblStylePr w:type="firstCol">
      <w:rPr>
        <w:b w:val="0"/>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Ebene20">
    <w:name w:val="TÜ→ Ebene 2"/>
    <w:basedOn w:val="TEbene10"/>
    <w:uiPriority w:val="6"/>
    <w:rsid w:val="002031D9"/>
  </w:style>
  <w:style w:type="paragraph" w:customStyle="1" w:styleId="TEbene3">
    <w:name w:val="TÜ→ Ebene 3"/>
    <w:basedOn w:val="TEbene20"/>
    <w:uiPriority w:val="6"/>
    <w:rsid w:val="002031D9"/>
  </w:style>
  <w:style w:type="paragraph" w:customStyle="1" w:styleId="TEbene30">
    <w:name w:val="TÜ↓ Ebene 3"/>
    <w:basedOn w:val="TEbene2"/>
    <w:uiPriority w:val="6"/>
    <w:rsid w:val="002031D9"/>
  </w:style>
  <w:style w:type="paragraph" w:customStyle="1" w:styleId="Impressum">
    <w:name w:val="Impressum Ü"/>
    <w:basedOn w:val="Standard"/>
    <w:uiPriority w:val="2"/>
    <w:rsid w:val="002031D9"/>
    <w:pPr>
      <w:keepNext/>
      <w:outlineLvl w:val="0"/>
    </w:pPr>
    <w:rPr>
      <w:b/>
      <w:sz w:val="15"/>
      <w:lang w:val="en-US"/>
    </w:rPr>
  </w:style>
  <w:style w:type="paragraph" w:customStyle="1" w:styleId="TitelTitelseite155pt">
    <w:name w:val="Titel (Titelseite) 15.5pt"/>
    <w:basedOn w:val="TitelTitelseite22ptTH"/>
    <w:rsid w:val="005B6E35"/>
    <w:pPr>
      <w:framePr w:wrap="notBeside"/>
      <w:spacing w:afterLines="0" w:after="0"/>
    </w:pPr>
    <w:rPr>
      <w:sz w:val="31"/>
      <w:szCs w:val="3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49531">
      <w:bodyDiv w:val="1"/>
      <w:marLeft w:val="0"/>
      <w:marRight w:val="0"/>
      <w:marTop w:val="0"/>
      <w:marBottom w:val="0"/>
      <w:divBdr>
        <w:top w:val="none" w:sz="0" w:space="0" w:color="auto"/>
        <w:left w:val="none" w:sz="0" w:space="0" w:color="auto"/>
        <w:bottom w:val="none" w:sz="0" w:space="0" w:color="auto"/>
        <w:right w:val="none" w:sz="0" w:space="0" w:color="auto"/>
      </w:divBdr>
    </w:div>
    <w:div w:id="313262629">
      <w:bodyDiv w:val="1"/>
      <w:marLeft w:val="0"/>
      <w:marRight w:val="0"/>
      <w:marTop w:val="0"/>
      <w:marBottom w:val="0"/>
      <w:divBdr>
        <w:top w:val="none" w:sz="0" w:space="0" w:color="auto"/>
        <w:left w:val="none" w:sz="0" w:space="0" w:color="auto"/>
        <w:bottom w:val="none" w:sz="0" w:space="0" w:color="auto"/>
        <w:right w:val="none" w:sz="0" w:space="0" w:color="auto"/>
      </w:divBdr>
    </w:div>
    <w:div w:id="369887259">
      <w:bodyDiv w:val="1"/>
      <w:marLeft w:val="0"/>
      <w:marRight w:val="0"/>
      <w:marTop w:val="0"/>
      <w:marBottom w:val="0"/>
      <w:divBdr>
        <w:top w:val="none" w:sz="0" w:space="0" w:color="auto"/>
        <w:left w:val="none" w:sz="0" w:space="0" w:color="auto"/>
        <w:bottom w:val="none" w:sz="0" w:space="0" w:color="auto"/>
        <w:right w:val="none" w:sz="0" w:space="0" w:color="auto"/>
      </w:divBdr>
    </w:div>
    <w:div w:id="577203918">
      <w:bodyDiv w:val="1"/>
      <w:marLeft w:val="0"/>
      <w:marRight w:val="0"/>
      <w:marTop w:val="0"/>
      <w:marBottom w:val="0"/>
      <w:divBdr>
        <w:top w:val="none" w:sz="0" w:space="0" w:color="auto"/>
        <w:left w:val="none" w:sz="0" w:space="0" w:color="auto"/>
        <w:bottom w:val="none" w:sz="0" w:space="0" w:color="auto"/>
        <w:right w:val="none" w:sz="0" w:space="0" w:color="auto"/>
      </w:divBdr>
    </w:div>
    <w:div w:id="586379353">
      <w:bodyDiv w:val="1"/>
      <w:marLeft w:val="0"/>
      <w:marRight w:val="0"/>
      <w:marTop w:val="0"/>
      <w:marBottom w:val="0"/>
      <w:divBdr>
        <w:top w:val="none" w:sz="0" w:space="0" w:color="auto"/>
        <w:left w:val="none" w:sz="0" w:space="0" w:color="auto"/>
        <w:bottom w:val="none" w:sz="0" w:space="0" w:color="auto"/>
        <w:right w:val="none" w:sz="0" w:space="0" w:color="auto"/>
      </w:divBdr>
    </w:div>
    <w:div w:id="630671995">
      <w:bodyDiv w:val="1"/>
      <w:marLeft w:val="0"/>
      <w:marRight w:val="0"/>
      <w:marTop w:val="0"/>
      <w:marBottom w:val="0"/>
      <w:divBdr>
        <w:top w:val="none" w:sz="0" w:space="0" w:color="auto"/>
        <w:left w:val="none" w:sz="0" w:space="0" w:color="auto"/>
        <w:bottom w:val="none" w:sz="0" w:space="0" w:color="auto"/>
        <w:right w:val="none" w:sz="0" w:space="0" w:color="auto"/>
      </w:divBdr>
    </w:div>
    <w:div w:id="997995685">
      <w:bodyDiv w:val="1"/>
      <w:marLeft w:val="0"/>
      <w:marRight w:val="0"/>
      <w:marTop w:val="0"/>
      <w:marBottom w:val="0"/>
      <w:divBdr>
        <w:top w:val="none" w:sz="0" w:space="0" w:color="auto"/>
        <w:left w:val="none" w:sz="0" w:space="0" w:color="auto"/>
        <w:bottom w:val="none" w:sz="0" w:space="0" w:color="auto"/>
        <w:right w:val="none" w:sz="0" w:space="0" w:color="auto"/>
      </w:divBdr>
    </w:div>
    <w:div w:id="1214579657">
      <w:bodyDiv w:val="1"/>
      <w:marLeft w:val="0"/>
      <w:marRight w:val="0"/>
      <w:marTop w:val="0"/>
      <w:marBottom w:val="0"/>
      <w:divBdr>
        <w:top w:val="none" w:sz="0" w:space="0" w:color="auto"/>
        <w:left w:val="none" w:sz="0" w:space="0" w:color="auto"/>
        <w:bottom w:val="none" w:sz="0" w:space="0" w:color="auto"/>
        <w:right w:val="none" w:sz="0" w:space="0" w:color="auto"/>
      </w:divBdr>
    </w:div>
    <w:div w:id="1744794436">
      <w:bodyDiv w:val="1"/>
      <w:marLeft w:val="0"/>
      <w:marRight w:val="0"/>
      <w:marTop w:val="0"/>
      <w:marBottom w:val="0"/>
      <w:divBdr>
        <w:top w:val="none" w:sz="0" w:space="0" w:color="auto"/>
        <w:left w:val="none" w:sz="0" w:space="0" w:color="auto"/>
        <w:bottom w:val="none" w:sz="0" w:space="0" w:color="auto"/>
        <w:right w:val="none" w:sz="0" w:space="0" w:color="auto"/>
      </w:divBdr>
    </w:div>
    <w:div w:id="1971209213">
      <w:bodyDiv w:val="1"/>
      <w:marLeft w:val="0"/>
      <w:marRight w:val="0"/>
      <w:marTop w:val="0"/>
      <w:marBottom w:val="0"/>
      <w:divBdr>
        <w:top w:val="none" w:sz="0" w:space="0" w:color="auto"/>
        <w:left w:val="none" w:sz="0" w:space="0" w:color="auto"/>
        <w:bottom w:val="none" w:sz="0" w:space="0" w:color="auto"/>
        <w:right w:val="none" w:sz="0" w:space="0" w:color="auto"/>
      </w:divBdr>
    </w:div>
    <w:div w:id="21468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noss/Downloads/muster_auslauf_o.dotx" TargetMode="External"/></Relationships>
</file>

<file path=word/theme/theme1.xml><?xml version="1.0" encoding="utf-8"?>
<a:theme xmlns:a="http://schemas.openxmlformats.org/drawingml/2006/main" name="TH Köln_PP">
  <a:themeElements>
    <a:clrScheme name="TH Köln Farbsche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0000"/>
      </a:hlink>
      <a:folHlink>
        <a:srgbClr val="000000"/>
      </a:folHlink>
    </a:clrScheme>
    <a:fontScheme name="TH Köln Arial">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configuration xmlns:c="http://ns.axespdf.com/word/configuration">
  <c:group id="Styles">
    <c:group id="Fließtext TH">
      <c:property id="RoleID" type="string">ParagraphParagraph</c:property>
    </c:group>
    <c:group id="Fließtext TH (nummeriert)">
      <c:property id="RoleID" type="string">ParagraphParagraph</c:property>
    </c:group>
    <c:group id="Fließtext TH eingerückt">
      <c:property id="RoleID" type="string">ParagraphParagraph</c:property>
    </c:group>
    <c:group id="Tabellentext 8.5 pt TH linksbündig">
      <c:property id="RoleID" type="string">ParagraphParagraph</c:property>
    </c:group>
    <c:group id="Tabellentext 8.5 pt TH rechtsbündig">
      <c:property id="RoleID" type="string">ParagraphParagraph</c:property>
    </c:group>
    <c:group id="Tabellentext 8.5 pt TH zentriert">
      <c:property id="RoleID" type="string">ParagraphParagraph</c:property>
    </c:group>
    <c:group id="__Heading1">
      <c:property id="RoleID" type="string">ParagraphHeading</c:property>
    </c:group>
    <c:group id="Überschrift 1 unnummeriert">
      <c:property id="RoleID" type="string">ParagraphHeading</c:property>
    </c:group>
    <c:group id="__Heading2">
      <c:property id="RoleID" type="string">ParagraphHeading</c:property>
      <c:property id="Level" type="integer">2</c:property>
    </c:group>
    <c:group id="Kopf-/Fußzeile TH">
      <c:property id="RoleID" type="string">ParagraphParagraph</c:property>
    </c:group>
    <c:group id="Tabellenkopfzeile">
      <c:property id="RoleID" type="string">ParagraphHeaderCell</c:property>
      <c:property id="Scope" type="integer">2</c:property>
    </c:group>
    <c:group id="Text 7.5 pt TH">
      <c:property id="RoleID" type="string">ParagraphParagraph</c:property>
    </c:group>
    <c:group id="__Caption">
      <c:property id="RoleID" type="string">ParagraphCaption</c:property>
    </c:group>
    <c:group id="Titel (Titelseite) 20 pt TH">
      <c:property id="RoleID" type="string">ParagraphHeading</c:property>
    </c:group>
    <c:group id="Überschrift 2 unnummeriert">
      <c:property id="RoleID" type="string">ParagraphHeading</c:property>
      <c:property id="Level" type="integer">2</c:property>
    </c:group>
    <c:group id="__Heading3">
      <c:property id="RoleID" type="string">ParagraphHeading</c:property>
      <c:property id="Level" type="integer">3</c:property>
    </c:group>
    <c:group id="Überschrift 3 unnummeriert">
      <c:property id="RoleID" type="string">ParagraphHeading</c:property>
      <c:property id="Level" type="integer">3</c:property>
    </c:group>
    <c:group id="__Heading4">
      <c:property id="RoleID" type="string">ParagraphHeading</c:property>
      <c:property id="Level" type="integer">4</c:property>
    </c:group>
    <c:group id="Überschrift 4 unnummeriert">
      <c:property id="RoleID" type="string">ParagraphHeading</c:property>
      <c:property id="Level" type="integer">4</c:property>
    </c:group>
    <c:group id="Titel (Titelseite) 22 pt TH">
      <c:property id="RoleID" type="string">ParagraphDefault</c:property>
    </c:group>
  </c:group>
  <c:group id="Content">
    <c:group id="40">
      <c:property id="RoleID" type="string">FigureArtifact</c:property>
    </c:group>
    <c:group id="36">
      <c:property id="RoleID" type="string">FigureArtifact</c:property>
    </c:group>
    <c:group id="43">
      <c:property id="RoleID" type="string">FigureArtifact</c:property>
    </c:group>
    <c:group id="15">
      <c:property id="RoleID" type="string">FigureArtifact</c:property>
    </c:group>
    <c:group id="50">
      <c:property id="RoleID" type="string">FigureArtifact</c:property>
    </c:group>
    <c:group id="4">
      <c:property id="RoleID" type="string">FigureArtifact</c:property>
    </c:group>
    <c:group id="44">
      <c:property id="RoleID" type="string">FigureArtifact</c:property>
    </c:group>
    <c:group id="51">
      <c:property id="RoleID" type="string">FigureArtifact</c:property>
    </c:group>
    <c:group id="849835798">
      <c:property id="RoleID" type="string">FigureFigure</c:property>
    </c:group>
    <c:group id="52">
      <c:property id="RoleID" type="string">FigureArtifact</c:property>
    </c:group>
    <c:group id="3264479506">
      <c:property id="RoleID" type="string">FigureFigure</c:property>
    </c:group>
    <c:group id="1">
      <c:property id="RoleID" type="string">FigureArtifact</c:property>
    </c:group>
    <c:group id="709771828">
      <c:property id="RoleID" type="string">FigureFigure</c:property>
    </c:group>
    <c:group id="3715670937">
      <c:property id="RoleID" type="string">FigureArtifact</c:property>
    </c:group>
  </c:group>
  <c:group id="InitialView">
    <c:property id="MagnificationFactor" type="float">100</c:property>
  </c:group>
</c:configura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4CA7D6-435B-4F59-B077-0471C51A0D61}">
  <ds:schemaRefs>
    <ds:schemaRef ds:uri="http://ns.axespdf.com/word/configuration"/>
  </ds:schemaRefs>
</ds:datastoreItem>
</file>

<file path=customXml/itemProps2.xml><?xml version="1.0" encoding="utf-8"?>
<ds:datastoreItem xmlns:ds="http://schemas.openxmlformats.org/officeDocument/2006/customXml" ds:itemID="{7866EDAB-A65A-4F8F-B072-43E7B898B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muster_auslauf_o.dotx</Template>
  <TotalTime>0</TotalTime>
  <Pages>2</Pages>
  <Words>346</Words>
  <Characters>2658</Characters>
  <Application>Microsoft Office Word</Application>
  <DocSecurity>0</DocSecurity>
  <Lines>22</Lines>
  <Paragraphs>5</Paragraphs>
  <ScaleCrop>false</ScaleCrop>
  <Company>TH Köln</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Auslauf O</dc:title>
  <dc:subject>-</dc:subject>
  <dc:creator>Microsoft Office User</dc:creator>
  <cp:keywords>Barrierefreiheit;Office;Word;Leitfaden</cp:keywords>
  <cp:lastModifiedBy>Christian Noss (cnoss)</cp:lastModifiedBy>
  <cp:revision>8</cp:revision>
  <cp:lastPrinted>2019-06-07T12:05:00Z</cp:lastPrinted>
  <dcterms:created xsi:type="dcterms:W3CDTF">2023-10-29T12:05:00Z</dcterms:created>
  <dcterms:modified xsi:type="dcterms:W3CDTF">2023-12-13T12:02:00Z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1917386741</vt:i4>
  </property>
  <property fmtid="{D5CDD505-2E9C-101B-9397-08002B2CF9AE}" pid="3" name="_EmailSubject">
    <vt:lpwstr/>
  </property>
  <property fmtid="{D5CDD505-2E9C-101B-9397-08002B2CF9AE}" pid="4" name="_AuthorEmail">
    <vt:lpwstr>stern@gm.fh-koeln.de</vt:lpwstr>
  </property>
  <property fmtid="{D5CDD505-2E9C-101B-9397-08002B2CF9AE}" pid="5" name="_AuthorEmailDisplayName">
    <vt:lpwstr>stern</vt:lpwstr>
  </property>
  <property fmtid="{D5CDD505-2E9C-101B-9397-08002B2CF9AE}" pid="6" name="_ReviewingToolsShownOnce">
    <vt:lpwstr/>
  </property>
  <property fmtid="{D5CDD505-2E9C-101B-9397-08002B2CF9AE}" pid="7" name="Base Target">
    <vt:lpwstr>_blank</vt:lpwstr>
  </property>
</Properties>
</file>