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631AF" w:rsidR="002F25FA" w:rsidP="002F25FA" w:rsidRDefault="002F25FA" w14:paraId="648A6C89" w14:textId="77777777">
      <w:pPr>
        <w:tabs>
          <w:tab w:val="left" w:pos="288"/>
          <w:tab w:val="left" w:pos="1008"/>
          <w:tab w:val="left" w:pos="1418"/>
          <w:tab w:val="left" w:pos="2448"/>
          <w:tab w:val="left" w:pos="3168"/>
          <w:tab w:val="left" w:pos="3888"/>
          <w:tab w:val="left" w:pos="4608"/>
          <w:tab w:val="left" w:pos="5328"/>
          <w:tab w:val="left" w:pos="6048"/>
          <w:tab w:val="left" w:pos="6768"/>
        </w:tabs>
        <w:jc w:val="center"/>
        <w:rPr>
          <w:rFonts w:cs="Arial"/>
          <w:b/>
          <w:sz w:val="28"/>
        </w:rPr>
      </w:pPr>
      <w:r w:rsidRPr="00B631AF">
        <w:rPr>
          <w:rFonts w:cs="Arial"/>
          <w:b/>
          <w:sz w:val="28"/>
        </w:rPr>
        <w:t xml:space="preserve">Praxissemesterordnung </w:t>
      </w:r>
    </w:p>
    <w:p w:rsidRPr="00B631AF" w:rsidR="002F25FA" w:rsidP="002F25FA" w:rsidRDefault="002F25FA" w14:paraId="2D72AE78" w14:textId="77777777">
      <w:pPr>
        <w:tabs>
          <w:tab w:val="left" w:pos="288"/>
          <w:tab w:val="left" w:pos="1008"/>
          <w:tab w:val="left" w:pos="1418"/>
          <w:tab w:val="left" w:pos="2448"/>
          <w:tab w:val="left" w:pos="3168"/>
          <w:tab w:val="left" w:pos="3888"/>
          <w:tab w:val="left" w:pos="4608"/>
          <w:tab w:val="left" w:pos="5328"/>
          <w:tab w:val="left" w:pos="6048"/>
          <w:tab w:val="left" w:pos="6768"/>
        </w:tabs>
        <w:jc w:val="both"/>
        <w:rPr>
          <w:rFonts w:cs="Arial"/>
          <w:b/>
        </w:rPr>
      </w:pPr>
    </w:p>
    <w:p w:rsidR="002F25FA" w:rsidP="002F25FA" w:rsidRDefault="002F25FA" w14:paraId="239BFE3F" w14:textId="77777777">
      <w:pPr>
        <w:pStyle w:val="FlietextTH"/>
        <w:rPr>
          <w:color w:val="auto"/>
        </w:rPr>
      </w:pPr>
      <w:r w:rsidRPr="00B631AF">
        <w:rPr>
          <w:color w:val="auto"/>
        </w:rPr>
        <w:t xml:space="preserve">Aufgrund des </w:t>
      </w:r>
      <w:r w:rsidRPr="00B631AF">
        <w:rPr>
          <w:rStyle w:val="THRot"/>
          <w:color w:val="auto"/>
        </w:rPr>
        <w:t xml:space="preserve">§ 2 Abs. 4 und des § 64 Abs. 1 des Gesetzes über die Hochschulen des Landes Nordrhein-Westfalen (Hochschulgesetz - HG) vom 16. September 2014 (GV. NRW. S. 547), zuletzt geändert durch Gesetz vom 12. Juli 2019 (GV.NRW. S. 425, </w:t>
      </w:r>
      <w:proofErr w:type="spellStart"/>
      <w:r w:rsidRPr="00B631AF">
        <w:rPr>
          <w:rStyle w:val="THRot"/>
          <w:color w:val="auto"/>
        </w:rPr>
        <w:t>ber</w:t>
      </w:r>
      <w:proofErr w:type="spellEnd"/>
      <w:r w:rsidRPr="00B631AF">
        <w:rPr>
          <w:rStyle w:val="THRot"/>
          <w:color w:val="auto"/>
        </w:rPr>
        <w:t>. S. 593),</w:t>
      </w:r>
      <w:r w:rsidRPr="00B631AF">
        <w:rPr>
          <w:color w:val="auto"/>
        </w:rPr>
        <w:t xml:space="preserve"> hat die Technische Hochschule Köln die folgende Praxissemesterordnung als Satzung erlassen:</w:t>
      </w:r>
    </w:p>
    <w:p w:rsidR="002F25FA" w:rsidP="002F25FA" w:rsidRDefault="002F25FA" w14:paraId="327589C2" w14:textId="77777777">
      <w:pPr>
        <w:pStyle w:val="TOCHeading"/>
        <w:spacing w:after="240"/>
      </w:pPr>
    </w:p>
    <w:p w:rsidR="002F25FA" w:rsidP="002F25FA" w:rsidRDefault="002F25FA" w14:paraId="6232AD45" w14:textId="77777777">
      <w:pPr>
        <w:pStyle w:val="TOCHeading"/>
        <w:spacing w:after="240"/>
      </w:pPr>
    </w:p>
    <w:p w:rsidRPr="00B631AF" w:rsidR="002F25FA" w:rsidP="002F25FA" w:rsidRDefault="002F25FA" w14:paraId="4D2E0915" w14:textId="77777777">
      <w:pPr>
        <w:pStyle w:val="TOCHeading"/>
        <w:spacing w:after="240"/>
        <w:rPr>
          <w:sz w:val="22"/>
          <w:szCs w:val="22"/>
        </w:rPr>
      </w:pPr>
      <w:r>
        <w:t>Inhalt</w:t>
      </w:r>
    </w:p>
    <w:p w:rsidRPr="00B631AF" w:rsidR="002F25FA" w:rsidP="002F25FA" w:rsidRDefault="002F25FA" w14:paraId="7A1F3C5F" w14:textId="77777777">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1</w:t>
      </w:r>
      <w:r>
        <w:rPr>
          <w:rFonts w:cs="Arial"/>
          <w:sz w:val="22"/>
          <w:szCs w:val="22"/>
        </w:rPr>
        <w:tab/>
      </w:r>
      <w:r w:rsidRPr="00B631AF">
        <w:rPr>
          <w:rFonts w:cs="Arial"/>
          <w:sz w:val="22"/>
          <w:szCs w:val="22"/>
        </w:rPr>
        <w:t>Ziele und Inhalte des Praxissemesters</w:t>
      </w:r>
    </w:p>
    <w:p w:rsidRPr="005D1331" w:rsidR="002F25FA" w:rsidP="002F25FA" w:rsidRDefault="002F25FA" w14:paraId="1B5C0F3C" w14:textId="77777777">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2</w:t>
      </w:r>
      <w:r>
        <w:rPr>
          <w:rFonts w:cs="Arial"/>
          <w:sz w:val="22"/>
          <w:szCs w:val="22"/>
        </w:rPr>
        <w:tab/>
      </w:r>
      <w:r w:rsidRPr="00B631AF">
        <w:rPr>
          <w:rFonts w:cs="Arial"/>
          <w:sz w:val="22"/>
          <w:szCs w:val="22"/>
        </w:rPr>
        <w:t>Rechtsstellung</w:t>
      </w:r>
    </w:p>
    <w:p w:rsidRPr="00B631AF" w:rsidR="002F25FA" w:rsidP="002F25FA" w:rsidRDefault="002F25FA" w14:paraId="35C13AE7" w14:textId="77777777">
      <w:pPr>
        <w:tabs>
          <w:tab w:val="left" w:pos="288"/>
          <w:tab w:val="left" w:pos="1008"/>
          <w:tab w:val="left" w:pos="1728"/>
          <w:tab w:val="left" w:pos="2448"/>
          <w:tab w:val="left" w:pos="3168"/>
          <w:tab w:val="left" w:pos="3888"/>
          <w:tab w:val="left" w:pos="4608"/>
          <w:tab w:val="left" w:pos="5328"/>
          <w:tab w:val="left" w:pos="6048"/>
          <w:tab w:val="left" w:pos="6768"/>
        </w:tabs>
        <w:rPr>
          <w:rFonts w:cs="Arial"/>
          <w:color w:val="FF0000"/>
          <w:sz w:val="22"/>
          <w:szCs w:val="22"/>
        </w:rPr>
      </w:pPr>
      <w:r w:rsidRPr="00B631AF">
        <w:rPr>
          <w:rFonts w:cs="Arial"/>
          <w:sz w:val="22"/>
          <w:szCs w:val="22"/>
        </w:rPr>
        <w:t>§ 3</w:t>
      </w:r>
      <w:r>
        <w:rPr>
          <w:rFonts w:cs="Arial"/>
          <w:sz w:val="22"/>
          <w:szCs w:val="22"/>
        </w:rPr>
        <w:tab/>
      </w:r>
      <w:r w:rsidRPr="00B631AF">
        <w:rPr>
          <w:rFonts w:cs="Arial"/>
          <w:color w:val="FF0000"/>
          <w:sz w:val="22"/>
          <w:szCs w:val="22"/>
        </w:rPr>
        <w:t>Beginn und Dauer des Praxissemesters</w:t>
      </w:r>
    </w:p>
    <w:p w:rsidRPr="00B631AF" w:rsidR="002F25FA" w:rsidP="002F25FA" w:rsidRDefault="002F25FA" w14:paraId="50FD7C0B" w14:textId="77777777">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4</w:t>
      </w:r>
      <w:r>
        <w:rPr>
          <w:rFonts w:cs="Arial"/>
          <w:sz w:val="22"/>
          <w:szCs w:val="22"/>
        </w:rPr>
        <w:tab/>
      </w:r>
      <w:r w:rsidRPr="00B631AF">
        <w:rPr>
          <w:rFonts w:cs="Arial"/>
          <w:sz w:val="22"/>
          <w:szCs w:val="22"/>
        </w:rPr>
        <w:t>Zulassung</w:t>
      </w:r>
    </w:p>
    <w:p w:rsidRPr="00B631AF" w:rsidR="002F25FA" w:rsidP="002F25FA" w:rsidRDefault="002F25FA" w14:paraId="278CA0D1" w14:textId="77777777">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5</w:t>
      </w:r>
      <w:r>
        <w:rPr>
          <w:rFonts w:cs="Arial"/>
          <w:sz w:val="22"/>
          <w:szCs w:val="22"/>
        </w:rPr>
        <w:tab/>
      </w:r>
      <w:r w:rsidRPr="00B631AF">
        <w:rPr>
          <w:rFonts w:cs="Arial"/>
          <w:sz w:val="22"/>
          <w:szCs w:val="22"/>
        </w:rPr>
        <w:t>Praxisstelle, Praxisplatz</w:t>
      </w:r>
    </w:p>
    <w:p w:rsidRPr="00B631AF" w:rsidR="002F25FA" w:rsidP="002F25FA" w:rsidRDefault="002F25FA" w14:paraId="59023E34" w14:textId="77777777">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6</w:t>
      </w:r>
      <w:r>
        <w:rPr>
          <w:rFonts w:cs="Arial"/>
          <w:sz w:val="22"/>
          <w:szCs w:val="22"/>
        </w:rPr>
        <w:tab/>
      </w:r>
      <w:r w:rsidRPr="00B631AF">
        <w:rPr>
          <w:rFonts w:cs="Arial"/>
          <w:sz w:val="22"/>
          <w:szCs w:val="22"/>
        </w:rPr>
        <w:t>Vereinbarung mit der Praxisstelle</w:t>
      </w:r>
    </w:p>
    <w:p w:rsidRPr="00B631AF" w:rsidR="002F25FA" w:rsidP="002F25FA" w:rsidRDefault="002F25FA" w14:paraId="46192748" w14:textId="77777777">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7</w:t>
      </w:r>
      <w:r>
        <w:rPr>
          <w:rFonts w:cs="Arial"/>
          <w:sz w:val="22"/>
          <w:szCs w:val="22"/>
        </w:rPr>
        <w:tab/>
      </w:r>
      <w:r w:rsidRPr="00B631AF">
        <w:rPr>
          <w:rFonts w:cs="Arial"/>
          <w:sz w:val="22"/>
          <w:szCs w:val="22"/>
        </w:rPr>
        <w:t>Durchführung</w:t>
      </w:r>
    </w:p>
    <w:p w:rsidRPr="005D1331" w:rsidR="002F25FA" w:rsidP="002F25FA" w:rsidRDefault="002F25FA" w14:paraId="4E04DF8E" w14:textId="77777777">
      <w:pPr>
        <w:tabs>
          <w:tab w:val="left" w:pos="284"/>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8</w:t>
      </w:r>
      <w:r>
        <w:rPr>
          <w:rFonts w:cs="Arial"/>
          <w:sz w:val="22"/>
          <w:szCs w:val="22"/>
        </w:rPr>
        <w:tab/>
      </w:r>
      <w:r w:rsidRPr="00B631AF">
        <w:rPr>
          <w:rFonts w:cs="Arial"/>
          <w:sz w:val="22"/>
          <w:szCs w:val="22"/>
        </w:rPr>
        <w:t>Praxissemesterbeauftragte oder -beauftragter und Praxissemestersekretariat</w:t>
      </w:r>
    </w:p>
    <w:p w:rsidRPr="00B631AF" w:rsidR="002F25FA" w:rsidP="002F25FA" w:rsidRDefault="002F25FA" w14:paraId="2C0121BB" w14:textId="77777777">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r w:rsidRPr="00B631AF">
        <w:rPr>
          <w:rFonts w:cs="Arial"/>
          <w:sz w:val="22"/>
          <w:szCs w:val="22"/>
        </w:rPr>
        <w:t>§ 9</w:t>
      </w:r>
      <w:r>
        <w:rPr>
          <w:rFonts w:cs="Arial"/>
          <w:sz w:val="22"/>
          <w:szCs w:val="22"/>
        </w:rPr>
        <w:tab/>
      </w:r>
      <w:r w:rsidRPr="00B631AF">
        <w:rPr>
          <w:rFonts w:cs="Arial"/>
          <w:sz w:val="22"/>
          <w:szCs w:val="22"/>
        </w:rPr>
        <w:t>Anerkennung des Praxissemesters</w:t>
      </w:r>
    </w:p>
    <w:p w:rsidRPr="00B631AF" w:rsidR="002F25FA" w:rsidP="002F25FA" w:rsidRDefault="002F25FA" w14:paraId="4277BFED" w14:textId="77777777">
      <w:pPr>
        <w:tabs>
          <w:tab w:val="left" w:pos="533"/>
          <w:tab w:val="left" w:pos="1253"/>
          <w:tab w:val="left" w:pos="1973"/>
          <w:tab w:val="left" w:pos="2693"/>
          <w:tab w:val="left" w:pos="3413"/>
          <w:tab w:val="left" w:pos="4133"/>
          <w:tab w:val="left" w:pos="4853"/>
          <w:tab w:val="left" w:pos="5573"/>
          <w:tab w:val="left" w:pos="6293"/>
        </w:tabs>
        <w:rPr>
          <w:rFonts w:cs="Arial"/>
          <w:sz w:val="22"/>
          <w:szCs w:val="22"/>
        </w:rPr>
      </w:pPr>
      <w:r w:rsidRPr="00B631AF">
        <w:rPr>
          <w:rFonts w:cs="Arial"/>
          <w:sz w:val="22"/>
          <w:szCs w:val="22"/>
        </w:rPr>
        <w:t>§ 10</w:t>
      </w:r>
      <w:r>
        <w:rPr>
          <w:rFonts w:cs="Arial"/>
          <w:sz w:val="22"/>
          <w:szCs w:val="22"/>
        </w:rPr>
        <w:tab/>
      </w:r>
      <w:r>
        <w:rPr>
          <w:rFonts w:cs="Arial"/>
          <w:sz w:val="22"/>
          <w:szCs w:val="22"/>
        </w:rPr>
        <w:t xml:space="preserve">        </w:t>
      </w:r>
      <w:r w:rsidRPr="00B631AF">
        <w:rPr>
          <w:rFonts w:cs="Arial"/>
          <w:sz w:val="22"/>
          <w:szCs w:val="22"/>
        </w:rPr>
        <w:t>Inkrafttreten</w:t>
      </w:r>
    </w:p>
    <w:p w:rsidRPr="00B631AF" w:rsidR="002F25FA" w:rsidP="002F25FA" w:rsidRDefault="002F25FA" w14:paraId="070ABB65" w14:textId="77777777">
      <w:pPr>
        <w:pStyle w:val="FlietextTH"/>
        <w:rPr>
          <w:color w:val="auto"/>
        </w:rPr>
      </w:pPr>
    </w:p>
    <w:p w:rsidRPr="00B631AF" w:rsidR="002F25FA" w:rsidP="002F25FA" w:rsidRDefault="002F25FA" w14:paraId="41C3D26E" w14:textId="77777777">
      <w:pPr>
        <w:rPr>
          <w:rFonts w:cs="Arial"/>
          <w:b/>
          <w:sz w:val="22"/>
          <w:szCs w:val="22"/>
        </w:rPr>
      </w:pPr>
    </w:p>
    <w:p w:rsidRPr="00B631AF" w:rsidR="002F25FA" w:rsidP="002F25FA" w:rsidRDefault="002F25FA" w14:paraId="106C9D68"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1</w:t>
      </w:r>
    </w:p>
    <w:p w:rsidRPr="00B631AF" w:rsidR="002F25FA" w:rsidP="002F25FA" w:rsidRDefault="002F25FA" w14:paraId="31DF5149"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sz w:val="22"/>
          <w:szCs w:val="22"/>
        </w:rPr>
      </w:pPr>
      <w:r w:rsidRPr="00B631AF">
        <w:rPr>
          <w:rFonts w:cs="Arial"/>
          <w:b/>
          <w:sz w:val="22"/>
          <w:szCs w:val="22"/>
        </w:rPr>
        <w:t>Ziele und Inhalte des Praxissemesters</w:t>
      </w:r>
    </w:p>
    <w:p w:rsidRPr="00853D4F" w:rsidR="002F25FA" w:rsidP="002F25FA" w:rsidRDefault="002F25FA" w14:paraId="5F3E2154" w14:textId="47D5415A">
      <w:pPr>
        <w:pStyle w:val="FlietextTHnummeriert"/>
        <w:numPr>
          <w:ilvl w:val="0"/>
          <w:numId w:val="3"/>
        </w:numPr>
        <w:rPr/>
      </w:pPr>
      <w:r w:rsidR="22F3E58A">
        <w:rPr/>
        <w:t xml:space="preserve">Das Praxissemester soll die Studierenden an die berufliche Tätigkeit der „Medieninformatikerin“ oder des „Medieninformatikers“ durch konkrete Aufgabenstellung und </w:t>
      </w:r>
      <w:commentRangeStart w:id="1216779953"/>
      <w:r w:rsidR="22F3E58A">
        <w:rPr/>
        <w:t>praktische Mitarbeit in Betrieben oder anderen Einrichtungen der Berufs</w:t>
      </w:r>
      <w:commentRangeEnd w:id="1216779953"/>
      <w:r>
        <w:rPr>
          <w:rStyle w:val="CommentReference"/>
        </w:rPr>
        <w:commentReference w:id="1216779953"/>
      </w:r>
      <w:r w:rsidR="22F3E58A">
        <w:rPr/>
        <w:t xml:space="preserve">praxis </w:t>
      </w:r>
      <w:ins w:author="Gastbenutzer" w:date="2023-11-08T09:32:11.836Z" w:id="1650858158">
        <w:r w:rsidR="22F3E58A">
          <w:t xml:space="preserve">sowie der </w:t>
        </w:r>
      </w:ins>
      <w:ins w:author="Gastbenutzer" w:date="2023-11-08T09:31:59.986Z" w:id="1662502065">
        <w:r w:rsidR="22F3E58A">
          <w:t>Forschu</w:t>
        </w:r>
      </w:ins>
      <w:ins w:author="Gastbenutzer" w:date="2023-11-08T09:32:03.822Z" w:id="1443658160">
        <w:r w:rsidR="22F3E58A">
          <w:t xml:space="preserve">ng </w:t>
        </w:r>
      </w:ins>
      <w:r w:rsidR="22F3E58A">
        <w:rPr/>
        <w:t>heranführen. Es soll insbesondere dazu dienen, die im bisherigen Studium erworbenen Kenntnisse und Fähigkeiten anzuwenden und die bei der praktischen Tätigkeit gemachten Erfahrungen zu reflektieren und auszuwerten.</w:t>
      </w:r>
    </w:p>
    <w:p w:rsidR="002F25FA" w:rsidP="002F25FA" w:rsidRDefault="002F25FA" w14:paraId="6D917C1D" w14:textId="77777777">
      <w:pPr>
        <w:pStyle w:val="FlietextTHnummeriert"/>
        <w:numPr>
          <w:ilvl w:val="0"/>
          <w:numId w:val="3"/>
        </w:numPr>
      </w:pPr>
      <w:r w:rsidRPr="00AC0DE4">
        <w:t xml:space="preserve">Im Praxissemester werden die Studierenden durch eine ihrem Ausbildungsstand angemessene Aufgabe mit den Arbeitsweisen in der </w:t>
      </w:r>
      <w:r>
        <w:t>Medieni</w:t>
      </w:r>
      <w:r w:rsidRPr="00AC0DE4">
        <w:t>nformatik vertraut gemacht. Sie sollen diese Aufgabe nach entsprechender Einführung selbstständig, allein oder in der Gruppe unter fachlicher Anleitung bearbeiten.</w:t>
      </w:r>
    </w:p>
    <w:p w:rsidR="002F25FA" w:rsidRDefault="002F25FA" w14:paraId="01535442" w14:textId="561013D3">
      <w:pPr>
        <w:spacing w:after="0" w:line="240" w:lineRule="auto"/>
        <w:rPr>
          <w:ins w:author="Christian Noss (cnoss)" w:date="2023-11-02T14:26:00Z" w:id="0"/>
        </w:rPr>
      </w:pPr>
      <w:ins w:author="Christian Noss (cnoss)" w:date="2023-11-02T14:26:00Z" w:id="1">
        <w:r>
          <w:br w:type="page"/>
        </w:r>
      </w:ins>
    </w:p>
    <w:p w:rsidRPr="00AC0DE4" w:rsidR="002F25FA" w:rsidRDefault="002F25FA" w14:paraId="41D56509" w14:textId="77777777">
      <w:pPr>
        <w:pStyle w:val="FlietextTHnummeriert"/>
        <w:numPr>
          <w:ilvl w:val="0"/>
          <w:numId w:val="0"/>
        </w:numPr>
        <w:pPrChange w:author="Christian Noss (cnoss)" w:date="2023-11-02T14:25:00Z" w:id="2">
          <w:pPr>
            <w:pStyle w:val="FlietextTHnummeriert"/>
          </w:pPr>
        </w:pPrChange>
      </w:pPr>
    </w:p>
    <w:p w:rsidRPr="00B631AF" w:rsidR="002F25FA" w:rsidP="002F25FA" w:rsidRDefault="002F25FA" w14:paraId="74D414DB"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2</w:t>
      </w:r>
    </w:p>
    <w:p w:rsidRPr="00B631AF" w:rsidR="002F25FA" w:rsidP="002F25FA" w:rsidRDefault="002F25FA" w14:paraId="07310E33"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sz w:val="22"/>
          <w:szCs w:val="22"/>
        </w:rPr>
      </w:pPr>
      <w:r w:rsidRPr="00B631AF">
        <w:rPr>
          <w:rFonts w:cs="Arial"/>
          <w:b/>
          <w:sz w:val="22"/>
          <w:szCs w:val="22"/>
        </w:rPr>
        <w:t>Rechtsstellung</w:t>
      </w:r>
    </w:p>
    <w:p w:rsidRPr="00AC0DE4" w:rsidR="002F25FA" w:rsidRDefault="002F25FA" w14:paraId="7FFA641C" w14:textId="77777777">
      <w:pPr>
        <w:pStyle w:val="FlietextTHnummeriert"/>
        <w:numPr>
          <w:ilvl w:val="0"/>
          <w:numId w:val="0"/>
        </w:numPr>
        <w:ind w:left="454"/>
        <w:pPrChange w:author="Christian Noss (cnoss)" w:date="2023-11-02T14:34:00Z" w:id="3">
          <w:pPr>
            <w:pStyle w:val="FlietextTHnummeriert"/>
          </w:pPr>
        </w:pPrChange>
      </w:pPr>
      <w:r w:rsidRPr="00AC0DE4">
        <w:t>Während des Praxissemesters bleiben die Studierenden Mitglied der TH Köln. Sie unterliegen den Weisungen und Vorschriften der Praxisstelle (§ 5 Abs. 1).</w:t>
      </w:r>
    </w:p>
    <w:p w:rsidRPr="00B631AF" w:rsidR="002F25FA" w:rsidP="002F25FA" w:rsidRDefault="002F25FA" w14:paraId="43DF7F1B" w14:textId="77777777">
      <w:pPr>
        <w:tabs>
          <w:tab w:val="left" w:pos="288"/>
          <w:tab w:val="left" w:pos="1008"/>
          <w:tab w:val="left" w:pos="1728"/>
          <w:tab w:val="left" w:pos="2448"/>
          <w:tab w:val="left" w:pos="3168"/>
          <w:tab w:val="left" w:pos="3888"/>
          <w:tab w:val="left" w:pos="4608"/>
          <w:tab w:val="left" w:pos="5328"/>
          <w:tab w:val="left" w:pos="6048"/>
          <w:tab w:val="left" w:pos="6768"/>
        </w:tabs>
        <w:rPr>
          <w:rFonts w:cs="Arial"/>
          <w:sz w:val="22"/>
          <w:szCs w:val="22"/>
        </w:rPr>
      </w:pPr>
    </w:p>
    <w:p w:rsidRPr="00B631AF" w:rsidR="002F25FA" w:rsidP="002F25FA" w:rsidRDefault="002F25FA" w14:paraId="701C0F17"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3</w:t>
      </w:r>
    </w:p>
    <w:p w:rsidRPr="00B631AF" w:rsidR="002F25FA" w:rsidP="002F25FA" w:rsidRDefault="002F25FA" w14:paraId="7F7BCEDA" w14:textId="77777777">
      <w:pPr>
        <w:tabs>
          <w:tab w:val="left" w:pos="0"/>
          <w:tab w:val="left" w:pos="288"/>
          <w:tab w:val="left" w:pos="1008"/>
          <w:tab w:val="left" w:pos="1728"/>
          <w:tab w:val="left" w:pos="2448"/>
          <w:tab w:val="left" w:pos="3888"/>
          <w:tab w:val="left" w:pos="4608"/>
          <w:tab w:val="left" w:pos="5328"/>
          <w:tab w:val="left" w:pos="6048"/>
          <w:tab w:val="left" w:pos="6768"/>
        </w:tabs>
        <w:jc w:val="center"/>
        <w:rPr>
          <w:rFonts w:cs="Arial"/>
          <w:color w:val="FF0000"/>
          <w:sz w:val="22"/>
          <w:szCs w:val="22"/>
        </w:rPr>
      </w:pPr>
      <w:r w:rsidRPr="00B631AF">
        <w:rPr>
          <w:rFonts w:cs="Arial"/>
          <w:b/>
          <w:color w:val="FF0000"/>
          <w:sz w:val="22"/>
          <w:szCs w:val="22"/>
        </w:rPr>
        <w:t>Beginn und Dauer des Praxissemesters</w:t>
      </w:r>
    </w:p>
    <w:p w:rsidR="002F25FA" w:rsidDel="002F25FA" w:rsidRDefault="002F25FA" w14:paraId="4BBB77CE" w14:textId="77777777">
      <w:pPr>
        <w:pStyle w:val="FlietextTHnummeriert"/>
        <w:numPr>
          <w:ilvl w:val="0"/>
          <w:numId w:val="0"/>
        </w:numPr>
        <w:ind w:left="454"/>
        <w:rPr>
          <w:del w:author="Christian Noss (cnoss)" w:date="2023-11-02T14:32:00Z" w:id="4"/>
        </w:rPr>
        <w:pPrChange w:author="Christian Noss (cnoss)" w:date="2023-11-02T14:34:00Z" w:id="5">
          <w:pPr>
            <w:pStyle w:val="FlietextTHnummeriert"/>
          </w:pPr>
        </w:pPrChange>
      </w:pPr>
      <w:r w:rsidRPr="00AC0DE4">
        <w:t>Das Praxissemester darf frühestens nach dem Vorlesungszeitraum des 4. Fachsemesters</w:t>
      </w:r>
      <w:r w:rsidRPr="003D6337">
        <w:t xml:space="preserve"> (gemäß Studienverlaufspläne</w:t>
      </w:r>
      <w:r w:rsidRPr="00AC0DE4">
        <w:t xml:space="preserve"> Anlage 1), begonnen werden. </w:t>
      </w:r>
      <w:r>
        <w:t>Bei den</w:t>
      </w:r>
      <w:r w:rsidRPr="005C132C">
        <w:t xml:space="preserve"> </w:t>
      </w:r>
      <w:r>
        <w:t>alternativen Studienverlaufsplänen verschiebt</w:t>
      </w:r>
      <w:r w:rsidRPr="005C132C">
        <w:t xml:space="preserve"> sich das </w:t>
      </w:r>
      <w:r>
        <w:t xml:space="preserve">jeweilige </w:t>
      </w:r>
      <w:r w:rsidRPr="005C132C">
        <w:t>Praxissemester entsprechend nach hinten.</w:t>
      </w:r>
      <w:r>
        <w:t xml:space="preserve"> </w:t>
      </w:r>
      <w:r w:rsidRPr="00AC0DE4">
        <w:t xml:space="preserve">Über abweichende Regelungen </w:t>
      </w:r>
      <w:commentRangeStart w:id="6"/>
      <w:r w:rsidRPr="00AC0DE4">
        <w:t xml:space="preserve">in Härtefällen </w:t>
      </w:r>
      <w:commentRangeEnd w:id="6"/>
      <w:r w:rsidRPr="00AC0DE4">
        <w:commentReference w:id="6"/>
      </w:r>
      <w:r w:rsidRPr="00AC0DE4">
        <w:t>entscheidet der Prüfungsausschuss. Das Praxissemester dauert 22 Wochen in Vollzeit ohne Berücksichtigung von gewährten Urlaubszeiten.</w:t>
      </w:r>
    </w:p>
    <w:p w:rsidRPr="00AC0DE4" w:rsidR="002F25FA" w:rsidRDefault="002F25FA" w14:paraId="71F0085A" w14:textId="77777777">
      <w:pPr>
        <w:pStyle w:val="FlietextTHnummeriert"/>
        <w:numPr>
          <w:ilvl w:val="0"/>
          <w:numId w:val="0"/>
        </w:numPr>
        <w:ind w:left="454"/>
        <w:pPrChange w:author="Christian Noss (cnoss)" w:date="2023-11-02T14:34:00Z" w:id="7">
          <w:pPr>
            <w:pStyle w:val="FlietextTHnummeriert"/>
          </w:pPr>
        </w:pPrChange>
      </w:pPr>
    </w:p>
    <w:p w:rsidRPr="00B631AF" w:rsidR="002F25FA" w:rsidP="002F25FA" w:rsidRDefault="002F25FA" w14:paraId="207D61D4" w14:textId="77777777">
      <w:pPr>
        <w:tabs>
          <w:tab w:val="left" w:pos="288"/>
          <w:tab w:val="left" w:pos="1008"/>
          <w:tab w:val="left" w:pos="1728"/>
          <w:tab w:val="left" w:pos="2448"/>
          <w:tab w:val="left" w:pos="3168"/>
          <w:tab w:val="left" w:pos="3888"/>
          <w:tab w:val="left" w:pos="4608"/>
          <w:tab w:val="left" w:pos="5328"/>
          <w:tab w:val="left" w:pos="6048"/>
          <w:tab w:val="left" w:pos="6768"/>
        </w:tabs>
        <w:rPr>
          <w:rFonts w:cs="Arial"/>
          <w:color w:val="FF0000"/>
          <w:sz w:val="22"/>
          <w:szCs w:val="22"/>
        </w:rPr>
      </w:pPr>
    </w:p>
    <w:p w:rsidRPr="00B631AF" w:rsidR="002F25FA" w:rsidP="002F25FA" w:rsidRDefault="002F25FA" w14:paraId="051EC288"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4</w:t>
      </w:r>
    </w:p>
    <w:p w:rsidRPr="00B631AF" w:rsidR="002F25FA" w:rsidP="002F25FA" w:rsidRDefault="002F25FA" w14:paraId="08199DF2"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sz w:val="22"/>
          <w:szCs w:val="22"/>
        </w:rPr>
      </w:pPr>
      <w:r w:rsidRPr="00B631AF">
        <w:rPr>
          <w:rFonts w:cs="Arial"/>
          <w:b/>
          <w:sz w:val="22"/>
          <w:szCs w:val="22"/>
        </w:rPr>
        <w:t>Zulassung</w:t>
      </w:r>
    </w:p>
    <w:p w:rsidRPr="00A70EC6" w:rsidR="002F25FA" w:rsidP="002F25FA" w:rsidRDefault="002F25FA" w14:paraId="59CD0BC7" w14:textId="172FC613">
      <w:pPr>
        <w:pStyle w:val="FlietextTHnummeriert"/>
        <w:numPr>
          <w:ilvl w:val="0"/>
          <w:numId w:val="4"/>
        </w:numPr>
      </w:pPr>
      <w:r w:rsidRPr="00AC0DE4">
        <w:t>Zum Praxissemester werden Studierende d</w:t>
      </w:r>
      <w:del w:author="Christian Noss (cnoss)" w:date="2023-11-02T14:28:00Z" w:id="8">
        <w:r w:rsidRPr="00AC0DE4" w:rsidDel="002F25FA">
          <w:delText>er Bachelorstudiengänge Informatik, IT-Management</w:delText>
        </w:r>
        <w:r w:rsidDel="002F25FA">
          <w:delText xml:space="preserve"> (Informatik)</w:delText>
        </w:r>
        <w:r w:rsidRPr="00AC0DE4" w:rsidDel="002F25FA">
          <w:delText xml:space="preserve"> und Wirtschaftsinformatik </w:delText>
        </w:r>
      </w:del>
      <w:ins w:author="Christian Noss (cnoss)" w:date="2023-11-02T14:28:00Z" w:id="9">
        <w:r>
          <w:t xml:space="preserve">es Bachelorstudiengangs Medieninformatik </w:t>
        </w:r>
      </w:ins>
      <w:r w:rsidRPr="00AC0DE4">
        <w:t xml:space="preserve">der TH Köln auf Antrag zugelassen, wenn sie alle Modulprüfungen des Studienabschnitts Grundlagen (siehe Studienverlaufsplan, Anlage 1) bestanden haben. </w:t>
      </w:r>
      <w:r>
        <w:t>D</w:t>
      </w:r>
      <w:r w:rsidRPr="00A70EC6">
        <w:t>ie Zulassung zum Praxissemester spricht der oder die zuständige Praxissemesterbeauftragte aus.</w:t>
      </w:r>
    </w:p>
    <w:p w:rsidRPr="00AC0DE4" w:rsidR="002F25FA" w:rsidP="002F25FA" w:rsidRDefault="002F25FA" w14:paraId="2A49BA58" w14:textId="77777777">
      <w:pPr>
        <w:pStyle w:val="FlietextTHnummeriert"/>
        <w:numPr>
          <w:ilvl w:val="0"/>
          <w:numId w:val="4"/>
        </w:numPr>
      </w:pPr>
      <w:r w:rsidRPr="00AC0DE4">
        <w:t xml:space="preserve">Die vom Prüfungsausschuss </w:t>
      </w:r>
      <w:commentRangeStart w:id="10"/>
      <w:r w:rsidRPr="00AC0DE4">
        <w:t>festgelegten</w:t>
      </w:r>
      <w:commentRangeEnd w:id="10"/>
      <w:r w:rsidRPr="00AC0DE4">
        <w:commentReference w:id="10"/>
      </w:r>
      <w:r w:rsidRPr="00AC0DE4">
        <w:t xml:space="preserve"> und rechtzeitig bekannt</w:t>
      </w:r>
      <w:del w:author="Christian Noss (cnoss)" w:date="2023-11-02T14:31:00Z" w:id="11">
        <w:r w:rsidRPr="00AC0DE4" w:rsidDel="002F25FA">
          <w:delText xml:space="preserve"> </w:delText>
        </w:r>
      </w:del>
      <w:r w:rsidRPr="00AC0DE4">
        <w:t xml:space="preserve">gegebenen Fristen für die Antragstellung sind einzuhalten. </w:t>
      </w:r>
    </w:p>
    <w:p w:rsidRPr="00B631AF" w:rsidR="002F25FA" w:rsidP="002F25FA" w:rsidRDefault="002F25FA" w14:paraId="697E8EC5" w14:textId="77777777">
      <w:pPr>
        <w:tabs>
          <w:tab w:val="left" w:pos="426"/>
          <w:tab w:val="left" w:pos="1008"/>
          <w:tab w:val="left" w:pos="1728"/>
          <w:tab w:val="left" w:pos="2448"/>
          <w:tab w:val="left" w:pos="3168"/>
          <w:tab w:val="left" w:pos="3888"/>
          <w:tab w:val="left" w:pos="4608"/>
          <w:tab w:val="left" w:pos="5328"/>
          <w:tab w:val="left" w:pos="6048"/>
          <w:tab w:val="left" w:pos="6768"/>
        </w:tabs>
        <w:ind w:left="426" w:hanging="426"/>
        <w:rPr>
          <w:rFonts w:cs="Arial"/>
          <w:sz w:val="22"/>
          <w:szCs w:val="22"/>
        </w:rPr>
      </w:pPr>
    </w:p>
    <w:p w:rsidRPr="00B631AF" w:rsidR="002F25FA" w:rsidP="002F25FA" w:rsidRDefault="002F25FA" w14:paraId="3737FC60"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5</w:t>
      </w:r>
    </w:p>
    <w:p w:rsidRPr="00B631AF" w:rsidR="002F25FA" w:rsidP="002F25FA" w:rsidRDefault="002F25FA" w14:paraId="79D9BC6C" w14:textId="77777777">
      <w:pPr>
        <w:tabs>
          <w:tab w:val="left" w:pos="288"/>
          <w:tab w:val="left" w:pos="1008"/>
          <w:tab w:val="left" w:pos="1728"/>
          <w:tab w:val="left" w:pos="2448"/>
          <w:tab w:val="left" w:pos="2977"/>
          <w:tab w:val="left" w:pos="3888"/>
          <w:tab w:val="left" w:pos="4608"/>
          <w:tab w:val="left" w:pos="5328"/>
          <w:tab w:val="left" w:pos="6048"/>
          <w:tab w:val="left" w:pos="6768"/>
        </w:tabs>
        <w:jc w:val="center"/>
        <w:rPr>
          <w:rFonts w:cs="Arial"/>
          <w:sz w:val="22"/>
          <w:szCs w:val="22"/>
        </w:rPr>
      </w:pPr>
      <w:r w:rsidRPr="00B631AF">
        <w:rPr>
          <w:rFonts w:cs="Arial"/>
          <w:b/>
          <w:sz w:val="22"/>
          <w:szCs w:val="22"/>
        </w:rPr>
        <w:t>Praxisstelle, Praxisplatz</w:t>
      </w:r>
    </w:p>
    <w:p w:rsidRPr="00AC0DE4" w:rsidR="002F25FA" w:rsidP="002F25FA" w:rsidRDefault="002F25FA" w14:paraId="311E7B5D" w14:textId="77777777">
      <w:pPr>
        <w:pStyle w:val="FlietextTHnummeriert"/>
        <w:numPr>
          <w:ilvl w:val="0"/>
          <w:numId w:val="5"/>
        </w:numPr>
      </w:pPr>
      <w:r w:rsidRPr="00AC0DE4">
        <w:t>Das Praxissemester wird in der Regel in Wirtschafts- und Industrieunternehmen, Forschungs</w:t>
      </w:r>
      <w:r w:rsidRPr="00AC0DE4">
        <w:softHyphen/>
        <w:t>einrichtungen oder entsprechend ausgestatteten Behörden, im Folgenden mit Praxisstelle bezeichnet, durchgeführt. Praxisstellen im Ausland sind möglich und besonders erwünscht.</w:t>
      </w:r>
    </w:p>
    <w:p w:rsidRPr="00AC0DE4" w:rsidR="002F25FA" w:rsidP="002F25FA" w:rsidRDefault="002F25FA" w14:paraId="796F697C" w14:textId="77777777">
      <w:pPr>
        <w:pStyle w:val="FlietextTHnummeriert"/>
        <w:numPr>
          <w:ilvl w:val="0"/>
          <w:numId w:val="4"/>
        </w:numPr>
      </w:pPr>
      <w:r w:rsidRPr="00AC0DE4">
        <w:t xml:space="preserve">Die Studierenden sollen sich selbstständig um eine Praxisstelle bewerben. </w:t>
      </w:r>
    </w:p>
    <w:p w:rsidRPr="00B631AF" w:rsidR="002F25FA" w:rsidP="002F25FA" w:rsidRDefault="002F25FA" w14:paraId="422EBDEC" w14:textId="77777777">
      <w:pPr>
        <w:tabs>
          <w:tab w:val="left" w:pos="426"/>
          <w:tab w:val="left" w:pos="1008"/>
          <w:tab w:val="left" w:pos="1728"/>
          <w:tab w:val="left" w:pos="2448"/>
          <w:tab w:val="left" w:pos="3168"/>
          <w:tab w:val="left" w:pos="3888"/>
          <w:tab w:val="left" w:pos="4608"/>
          <w:tab w:val="left" w:pos="5328"/>
          <w:tab w:val="left" w:pos="6048"/>
          <w:tab w:val="left" w:pos="6768"/>
        </w:tabs>
        <w:ind w:left="426" w:hanging="426"/>
        <w:rPr>
          <w:rFonts w:cs="Arial"/>
          <w:sz w:val="22"/>
          <w:szCs w:val="22"/>
        </w:rPr>
      </w:pPr>
    </w:p>
    <w:p w:rsidRPr="00B631AF" w:rsidR="002F25FA" w:rsidP="002F25FA" w:rsidRDefault="002F25FA" w14:paraId="1638D496"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6</w:t>
      </w:r>
    </w:p>
    <w:p w:rsidRPr="00B631AF" w:rsidR="002F25FA" w:rsidP="002F25FA" w:rsidRDefault="002F25FA" w14:paraId="1D404DC5" w14:textId="77777777">
      <w:pPr>
        <w:tabs>
          <w:tab w:val="left" w:pos="142"/>
          <w:tab w:val="left" w:pos="288"/>
          <w:tab w:val="left" w:pos="1008"/>
          <w:tab w:val="left" w:pos="172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Vereinbarung mit der Praxisstelle</w:t>
      </w:r>
    </w:p>
    <w:p w:rsidRPr="00AC0DE4" w:rsidR="002F25FA" w:rsidRDefault="002F25FA" w14:paraId="46F438C9" w14:textId="77777777">
      <w:pPr>
        <w:pStyle w:val="FlietextTHnummeriert"/>
        <w:numPr>
          <w:ilvl w:val="0"/>
          <w:numId w:val="0"/>
        </w:numPr>
        <w:ind w:left="454"/>
        <w:pPrChange w:author="Christian Noss (cnoss)" w:date="2023-11-02T14:35:00Z" w:id="12">
          <w:pPr>
            <w:pStyle w:val="FlietextTHnummeriert"/>
          </w:pPr>
        </w:pPrChange>
      </w:pPr>
      <w:r w:rsidRPr="00AC0DE4">
        <w:t>Vor Beginn des Praxissemesters treffen die Studierenden und die Praxisstelle eine schriftliche Vereinbarung (Mustervertrag gemäß Anlage), die insbesondere regelt:</w:t>
      </w:r>
    </w:p>
    <w:p w:rsidRPr="00AC0DE4" w:rsidR="002F25FA" w:rsidP="002F25FA" w:rsidRDefault="002F25FA" w14:paraId="22335608" w14:textId="77777777">
      <w:pPr>
        <w:pStyle w:val="FlietextTHnummeriert"/>
        <w:numPr>
          <w:ilvl w:val="0"/>
          <w:numId w:val="6"/>
        </w:numPr>
      </w:pPr>
      <w:r w:rsidRPr="00AC0DE4">
        <w:t>die Art und Dauer der Tätigkeit,</w:t>
      </w:r>
    </w:p>
    <w:p w:rsidRPr="00AC0DE4" w:rsidR="002F25FA" w:rsidP="002F25FA" w:rsidRDefault="002F25FA" w14:paraId="267830AC" w14:textId="77777777">
      <w:pPr>
        <w:pStyle w:val="FlietextTHnummeriert"/>
        <w:numPr>
          <w:ilvl w:val="0"/>
          <w:numId w:val="6"/>
        </w:numPr>
      </w:pPr>
      <w:r w:rsidRPr="00AC0DE4">
        <w:t>die Pflichten der Praxisstelle gegenüber den Studierenden,</w:t>
      </w:r>
    </w:p>
    <w:p w:rsidRPr="00AC0DE4" w:rsidR="002F25FA" w:rsidP="002F25FA" w:rsidRDefault="002F25FA" w14:paraId="6BF00010" w14:textId="77777777">
      <w:pPr>
        <w:pStyle w:val="FlietextTHnummeriert"/>
        <w:numPr>
          <w:ilvl w:val="0"/>
          <w:numId w:val="6"/>
        </w:numPr>
      </w:pPr>
      <w:r w:rsidRPr="00AC0DE4">
        <w:t>die Pflichten der Studierenden gegenüber der Praxisstelle,</w:t>
      </w:r>
    </w:p>
    <w:p w:rsidRPr="00AC0DE4" w:rsidR="002F25FA" w:rsidP="002F25FA" w:rsidRDefault="002F25FA" w14:paraId="713F4DE3" w14:textId="77777777">
      <w:pPr>
        <w:pStyle w:val="FlietextTHnummeriert"/>
        <w:numPr>
          <w:ilvl w:val="0"/>
          <w:numId w:val="6"/>
        </w:numPr>
      </w:pPr>
      <w:r w:rsidRPr="00AC0DE4">
        <w:t>den Versicherungsschutz der Studierenden,</w:t>
      </w:r>
    </w:p>
    <w:p w:rsidRPr="00AC0DE4" w:rsidR="002F25FA" w:rsidP="002F25FA" w:rsidRDefault="002F25FA" w14:paraId="249BE2D8" w14:textId="77777777">
      <w:pPr>
        <w:pStyle w:val="FlietextTHnummeriert"/>
        <w:numPr>
          <w:ilvl w:val="0"/>
          <w:numId w:val="6"/>
        </w:numPr>
      </w:pPr>
      <w:r w:rsidRPr="00AC0DE4">
        <w:t>die Voraussetzungen für vorzeitige Auflösung der Vereinbarung,</w:t>
      </w:r>
    </w:p>
    <w:p w:rsidRPr="00AC0DE4" w:rsidR="002F25FA" w:rsidP="002F25FA" w:rsidRDefault="002F25FA" w14:paraId="0B5A492C" w14:textId="77777777">
      <w:pPr>
        <w:pStyle w:val="FlietextTHnummeriert"/>
        <w:numPr>
          <w:ilvl w:val="0"/>
          <w:numId w:val="6"/>
        </w:numPr>
      </w:pPr>
      <w:r w:rsidRPr="00AC0DE4">
        <w:t>eine eventuelle Vergütung.</w:t>
      </w:r>
    </w:p>
    <w:p w:rsidR="002F25FA" w:rsidRDefault="002F25FA" w14:paraId="21B5C227" w14:textId="77777777">
      <w:pPr>
        <w:pStyle w:val="FlietextTHnummeriert"/>
        <w:numPr>
          <w:ilvl w:val="0"/>
          <w:numId w:val="0"/>
        </w:numPr>
        <w:ind w:left="454"/>
        <w:pPrChange w:author="Christian Noss (cnoss)" w:date="2023-11-02T14:35:00Z" w:id="13">
          <w:pPr>
            <w:pStyle w:val="FlietextTHnummeriert"/>
          </w:pPr>
        </w:pPrChange>
      </w:pPr>
      <w:r w:rsidRPr="00AC0DE4">
        <w:t>Die Studierenden legen eine Ausfertigung der Vereinbarung rechtzeitig vor Vertragsbeginn der oder dem zuständigen Praxissemesterbeauftragten (§ 8) oder dem zuständigen Mentor bzw. der Mentorin (§ 7) zur Überprüfung und Anerkennung vor. Abweichungen vom Mustervertrag bedürfen der Genehmigung der oder des Praxissemesterbeauftragten.</w:t>
      </w:r>
    </w:p>
    <w:p w:rsidRPr="00AC0DE4" w:rsidR="002F25FA" w:rsidRDefault="002F25FA" w14:paraId="54E6093D" w14:textId="77777777">
      <w:pPr>
        <w:pStyle w:val="FlietextTHnummeriert"/>
        <w:numPr>
          <w:ilvl w:val="0"/>
          <w:numId w:val="0"/>
        </w:numPr>
        <w:ind w:left="454"/>
        <w:pPrChange w:author="Christian Noss (cnoss)" w:date="2023-11-02T14:35:00Z" w:id="14">
          <w:pPr>
            <w:pStyle w:val="FlietextTHnummeriert"/>
          </w:pPr>
        </w:pPrChange>
      </w:pPr>
    </w:p>
    <w:p w:rsidRPr="00B631AF" w:rsidR="002F25FA" w:rsidP="002F25FA" w:rsidRDefault="002F25FA" w14:paraId="17FD5669"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7</w:t>
      </w:r>
    </w:p>
    <w:p w:rsidRPr="00B631AF" w:rsidR="002F25FA" w:rsidP="002F25FA" w:rsidRDefault="002F25FA" w14:paraId="6CE8A72D"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Durchführung</w:t>
      </w:r>
    </w:p>
    <w:p w:rsidR="002F25FA" w:rsidP="002F25FA" w:rsidRDefault="002F25FA" w14:paraId="3462498E" w14:textId="77777777">
      <w:pPr>
        <w:pStyle w:val="FlietextTHnummeriert"/>
        <w:numPr>
          <w:ilvl w:val="0"/>
          <w:numId w:val="9"/>
        </w:numPr>
      </w:pPr>
      <w:commentRangeStart w:id="15"/>
      <w:r w:rsidRPr="00AC0DE4">
        <w:t xml:space="preserve">Die Studierenden stimmen mit ihrer Mentorin bzw. ihrem Mentor ein Thema ab. </w:t>
      </w:r>
      <w:commentRangeEnd w:id="15"/>
      <w:r w:rsidRPr="00AC0DE4">
        <w:commentReference w:id="15"/>
      </w:r>
      <w:r w:rsidRPr="00AC0DE4">
        <w:t xml:space="preserve">Während des Praxissemesters fertigen die Studierenden in Abstimmung mit ihrer Mentorin oder ihrem Mentor (§ 7 Abs. 4 und 5) einen wissenschaftlichen Bericht über ihre Tätigkeit </w:t>
      </w:r>
      <w:commentRangeStart w:id="16"/>
      <w:r w:rsidRPr="00AC0DE4">
        <w:t xml:space="preserve">unter besonderer Berücksichtigung ihres Themas </w:t>
      </w:r>
      <w:commentRangeEnd w:id="16"/>
      <w:r w:rsidRPr="00AC0DE4">
        <w:commentReference w:id="16"/>
      </w:r>
      <w:r w:rsidRPr="00AC0DE4">
        <w:t>an (Praxissemesterbericht</w:t>
      </w:r>
      <w:commentRangeStart w:id="17"/>
      <w:r w:rsidRPr="00AC0DE4">
        <w:t xml:space="preserve"> Sollte die Tätigkeit des/der Studierenden die Möglichkeit ausschließen, eine wissenschaftliche Ausarbeitung über die bearbeitete Thematik zu erstellen, kann der Mentor/die Mentorin in Absprache mit dem/der Studierenden </w:t>
      </w:r>
      <w:commentRangeStart w:id="18"/>
      <w:r w:rsidRPr="00AC0DE4">
        <w:t xml:space="preserve">ein anderes Thema </w:t>
      </w:r>
      <w:commentRangeEnd w:id="18"/>
      <w:r w:rsidRPr="00AC0DE4">
        <w:commentReference w:id="18"/>
      </w:r>
      <w:r w:rsidRPr="00AC0DE4">
        <w:t xml:space="preserve">festlegen. </w:t>
      </w:r>
      <w:commentRangeEnd w:id="17"/>
      <w:r w:rsidRPr="00AC0DE4">
        <w:commentReference w:id="17"/>
      </w:r>
      <w:r w:rsidRPr="00AC0DE4">
        <w:t>Der Praxissemesterbericht ist der Mentorin oder dem Mentor nach Absprache zur Genehmigung vorzulegen.</w:t>
      </w:r>
    </w:p>
    <w:p w:rsidR="002F25FA" w:rsidP="002F25FA" w:rsidRDefault="002F25FA" w14:paraId="39ACAF1E" w14:textId="77777777">
      <w:pPr>
        <w:pStyle w:val="FlietextTHnummeriert"/>
        <w:numPr>
          <w:ilvl w:val="0"/>
          <w:numId w:val="2"/>
        </w:numPr>
      </w:pPr>
      <w:r w:rsidRPr="00AC0DE4">
        <w:t>Die Studierenden können an Prüfungen während</w:t>
      </w:r>
      <w:r w:rsidRPr="005047A1">
        <w:t xml:space="preserve"> des Praxissemesters teilnehmen</w:t>
      </w:r>
      <w:r>
        <w:t>.</w:t>
      </w:r>
    </w:p>
    <w:p w:rsidR="002F25FA" w:rsidP="002F25FA" w:rsidRDefault="002F25FA" w14:paraId="30C6E645" w14:textId="77777777">
      <w:pPr>
        <w:pStyle w:val="FlietextTHnummeriert"/>
        <w:numPr>
          <w:ilvl w:val="0"/>
          <w:numId w:val="2"/>
        </w:numPr>
      </w:pPr>
      <w:r w:rsidRPr="00AC0DE4">
        <w:t>Die fachliche Betreuung erfolgt durch eine von der Praxisstelle zu benennende Betreuerin oder einen von der Praxisstelle zu benennenden Betreuer und eine oder einen von der oder dem zuständigen Praxissemesterbeauftragten zu benennende Mentorin oder zu benennenden Mentor aus dem Kreis der an der Technischen Hochschule Köln lehrenden Professorinnen und Professoren. Die Studierenden haben hinsichtlich der Mentorin oder des Mentors ein Vorschlagsrecht.</w:t>
      </w:r>
    </w:p>
    <w:p w:rsidRPr="00AC0DE4" w:rsidR="002F25FA" w:rsidP="002F25FA" w:rsidRDefault="002F25FA" w14:paraId="597CACC6" w14:textId="77777777">
      <w:pPr>
        <w:pStyle w:val="FlietextTHnummeriert"/>
        <w:numPr>
          <w:ilvl w:val="0"/>
          <w:numId w:val="2"/>
        </w:numPr>
      </w:pPr>
      <w:r w:rsidRPr="00AC0DE4">
        <w:t xml:space="preserve">Die Mentorin oder der Mentor kann die Studierenden an der Praxisstelle aufsuchen und sich dabei über den Einsatz der Studierenden informieren. Bei Zweifeln am zweckmäßigen Einsatz der Studierenden hat der Mentor oder die Mentorin auf Abhilfe hinzuwirken. Bei Praxisstellen, die so weit vom Studienort entfernt sind, dass ein Besuch </w:t>
      </w:r>
      <w:commentRangeStart w:id="19"/>
      <w:r w:rsidRPr="00AC0DE4">
        <w:t>unwirtschaftlich</w:t>
      </w:r>
      <w:r w:rsidRPr="00AC0DE4">
        <w:t xml:space="preserve"> oder zeitlich ausgeschlossen</w:t>
      </w:r>
      <w:commentRangeEnd w:id="19"/>
      <w:r w:rsidRPr="00AC0DE4">
        <w:commentReference w:id="19"/>
      </w:r>
      <w:r w:rsidRPr="00AC0DE4">
        <w:t xml:space="preserve"> ist, sollte die Betreuung über Internet, Telefon, Email o.ä. erfolgen. </w:t>
      </w:r>
    </w:p>
    <w:p w:rsidR="002F25FA" w:rsidP="002F25FA" w:rsidRDefault="002F25FA" w14:paraId="1EFCFB41" w14:textId="77777777">
      <w:pPr>
        <w:rPr>
          <w:rFonts w:cs="Arial"/>
          <w:sz w:val="22"/>
          <w:szCs w:val="22"/>
        </w:rPr>
      </w:pPr>
      <w:r>
        <w:rPr>
          <w:rFonts w:cs="Arial"/>
          <w:sz w:val="22"/>
          <w:szCs w:val="22"/>
        </w:rPr>
        <w:br w:type="page"/>
      </w:r>
    </w:p>
    <w:p w:rsidRPr="00B631AF" w:rsidR="002F25FA" w:rsidP="002F25FA" w:rsidRDefault="002F25FA" w14:paraId="6A3F9F7D" w14:textId="77777777">
      <w:pPr>
        <w:tabs>
          <w:tab w:val="left" w:pos="426"/>
        </w:tabs>
        <w:ind w:left="426" w:hanging="426"/>
        <w:rPr>
          <w:rFonts w:cs="Arial"/>
          <w:sz w:val="22"/>
          <w:szCs w:val="22"/>
        </w:rPr>
      </w:pPr>
    </w:p>
    <w:p w:rsidRPr="00B631AF" w:rsidR="002F25FA" w:rsidP="002F25FA" w:rsidRDefault="002F25FA" w14:paraId="25D66510"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8</w:t>
      </w:r>
    </w:p>
    <w:p w:rsidRPr="00B631AF" w:rsidR="002F25FA" w:rsidP="002F25FA" w:rsidRDefault="002F25FA" w14:paraId="2CEFEACF" w14:textId="77777777">
      <w:pPr>
        <w:tabs>
          <w:tab w:val="left" w:pos="284"/>
          <w:tab w:val="left" w:pos="1008"/>
          <w:tab w:val="left" w:pos="2448"/>
          <w:tab w:val="left" w:pos="3168"/>
          <w:tab w:val="left" w:pos="3888"/>
          <w:tab w:val="left" w:pos="4608"/>
          <w:tab w:val="left" w:pos="5328"/>
          <w:tab w:val="left" w:pos="6048"/>
          <w:tab w:val="left" w:pos="6768"/>
        </w:tabs>
        <w:jc w:val="center"/>
        <w:rPr>
          <w:rFonts w:cs="Arial"/>
          <w:sz w:val="22"/>
          <w:szCs w:val="22"/>
        </w:rPr>
      </w:pPr>
      <w:r w:rsidRPr="00B631AF">
        <w:rPr>
          <w:rFonts w:cs="Arial"/>
          <w:b/>
          <w:sz w:val="22"/>
          <w:szCs w:val="22"/>
        </w:rPr>
        <w:t>Praxissemesterbeauftragte oder -beauftragter und Praxissemestersekretariat</w:t>
      </w:r>
    </w:p>
    <w:p w:rsidRPr="00AC0DE4" w:rsidR="002F25FA" w:rsidP="002F25FA" w:rsidRDefault="002F25FA" w14:paraId="0B0FD26E" w14:textId="77777777">
      <w:pPr>
        <w:pStyle w:val="FlietextTHnummeriert"/>
        <w:numPr>
          <w:ilvl w:val="0"/>
          <w:numId w:val="7"/>
        </w:numPr>
      </w:pPr>
      <w:r w:rsidRPr="00AC0DE4">
        <w:t>Der Fakultätsrat beauftragt eine dem Lehrgebiet Informatik angehörende Professorin oder einen diesem Lehrgebiet angehörenden Professor für die allgemeine Organisation des Praxissemesters (Praxissemesterbeauftragte oder Praxissemesterbeauftragter). Sie / er arbeitet zusammen mit dem Praxissemesterbüro, das die / den Praxissemesterbeauftragte(n) unterstützt.</w:t>
      </w:r>
    </w:p>
    <w:p w:rsidRPr="00AC0DE4" w:rsidR="002F25FA" w:rsidP="002F25FA" w:rsidRDefault="002F25FA" w14:paraId="79088785" w14:textId="77777777">
      <w:pPr>
        <w:pStyle w:val="FlietextTHnummeriert"/>
      </w:pPr>
      <w:r w:rsidRPr="00AC0DE4">
        <w:t xml:space="preserve">Zu ihren oder seinen Aufgaben gehören insbesondere </w:t>
      </w:r>
    </w:p>
    <w:p w:rsidRPr="00AC0DE4" w:rsidR="002F25FA" w:rsidP="002F25FA" w:rsidRDefault="002F25FA" w14:paraId="5743F70C" w14:textId="77777777">
      <w:pPr>
        <w:pStyle w:val="FlietextTHnummeriert"/>
        <w:numPr>
          <w:ilvl w:val="0"/>
          <w:numId w:val="6"/>
        </w:numPr>
      </w:pPr>
      <w:r w:rsidRPr="00AC0DE4">
        <w:t>die Hilfestellung bei der Erstellung von Bewerbungen um eine Praxissemesterstelle,</w:t>
      </w:r>
    </w:p>
    <w:p w:rsidRPr="00AC0DE4" w:rsidR="002F25FA" w:rsidP="002F25FA" w:rsidRDefault="002F25FA" w14:paraId="65695941" w14:textId="77777777">
      <w:pPr>
        <w:pStyle w:val="FlietextTHnummeriert"/>
        <w:numPr>
          <w:ilvl w:val="0"/>
          <w:numId w:val="6"/>
        </w:numPr>
      </w:pPr>
      <w:r w:rsidRPr="00AC0DE4">
        <w:t xml:space="preserve">die Erfassung und Vermittlung von Praxisplätzen </w:t>
      </w:r>
    </w:p>
    <w:p w:rsidRPr="00AC0DE4" w:rsidR="002F25FA" w:rsidP="002F25FA" w:rsidRDefault="002F25FA" w14:paraId="159200E9" w14:textId="77777777">
      <w:pPr>
        <w:pStyle w:val="FlietextTHnummeriert"/>
        <w:numPr>
          <w:ilvl w:val="0"/>
          <w:numId w:val="6"/>
        </w:numPr>
      </w:pPr>
      <w:r w:rsidRPr="00AC0DE4">
        <w:t>die Überprüfung und Anerkennung der schriftlichen Vereinbarung gemäß § 6 hinsichtlich Art und Dauer der Tätigkeit der Studierenden im Benehmen mit der Mentorin oder dem Mentor,</w:t>
      </w:r>
    </w:p>
    <w:p w:rsidRPr="00AC0DE4" w:rsidR="002F25FA" w:rsidP="002F25FA" w:rsidRDefault="002F25FA" w14:paraId="1D39AC82" w14:textId="77777777">
      <w:pPr>
        <w:pStyle w:val="FlietextTHnummeriert"/>
        <w:numPr>
          <w:ilvl w:val="0"/>
          <w:numId w:val="6"/>
        </w:numPr>
      </w:pPr>
      <w:r w:rsidRPr="00AC0DE4">
        <w:t>die Organisation des Praxissemesters gemäß § 7 Abs. 3,</w:t>
      </w:r>
    </w:p>
    <w:p w:rsidRPr="00AC0DE4" w:rsidR="002F25FA" w:rsidP="002F25FA" w:rsidRDefault="002F25FA" w14:paraId="489BC41A" w14:textId="77777777">
      <w:pPr>
        <w:pStyle w:val="FlietextTHnummeriert"/>
        <w:numPr>
          <w:ilvl w:val="0"/>
          <w:numId w:val="6"/>
        </w:numPr>
      </w:pPr>
      <w:r w:rsidRPr="00AC0DE4">
        <w:t>die Kontaktpflege mit den Praxisstellen,</w:t>
      </w:r>
    </w:p>
    <w:p w:rsidRPr="00AC0DE4" w:rsidR="002F25FA" w:rsidP="002F25FA" w:rsidRDefault="002F25FA" w14:paraId="1ABF0139" w14:textId="77777777">
      <w:pPr>
        <w:pStyle w:val="FlietextTHnummeriert"/>
        <w:numPr>
          <w:ilvl w:val="0"/>
          <w:numId w:val="6"/>
        </w:numPr>
      </w:pPr>
      <w:r w:rsidRPr="00AC0DE4">
        <w:t>die Anerkennung des Praxissemesters.</w:t>
      </w:r>
    </w:p>
    <w:p w:rsidR="002F25FA" w:rsidP="002F25FA" w:rsidRDefault="002F25FA" w14:paraId="2C9EB123" w14:textId="77777777">
      <w:pPr>
        <w:pStyle w:val="FlietextTHnummeriert"/>
        <w:numPr>
          <w:ilvl w:val="0"/>
          <w:numId w:val="2"/>
        </w:numPr>
      </w:pPr>
      <w:r w:rsidRPr="00AC0DE4">
        <w:t>Die oder der Praxissemesterbeauftragte wird bei der Wahrnehmung ihrer oder seiner Aufgaben durch das Praxissemestersekretariat unterstützt.</w:t>
      </w:r>
    </w:p>
    <w:p w:rsidRPr="00AC0DE4" w:rsidR="002F25FA" w:rsidRDefault="002F25FA" w14:paraId="5EFE65DA" w14:textId="77777777">
      <w:pPr>
        <w:pStyle w:val="FlietextTHnummeriert"/>
        <w:numPr>
          <w:ilvl w:val="0"/>
          <w:numId w:val="0"/>
        </w:numPr>
        <w:ind w:left="454"/>
        <w:pPrChange w:author="Christian Noss (cnoss)" w:date="2023-11-02T14:39:00Z" w:id="20">
          <w:pPr>
            <w:pStyle w:val="FlietextTHnummeriert"/>
          </w:pPr>
        </w:pPrChange>
      </w:pPr>
    </w:p>
    <w:p w:rsidRPr="00B631AF" w:rsidR="002F25FA" w:rsidP="002F25FA" w:rsidRDefault="002F25FA" w14:paraId="609649BD"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b/>
          <w:sz w:val="22"/>
          <w:szCs w:val="22"/>
        </w:rPr>
      </w:pPr>
      <w:r w:rsidRPr="00B631AF">
        <w:rPr>
          <w:rFonts w:cs="Arial"/>
          <w:b/>
          <w:sz w:val="22"/>
          <w:szCs w:val="22"/>
        </w:rPr>
        <w:t>§ 9</w:t>
      </w:r>
    </w:p>
    <w:p w:rsidRPr="00B631AF" w:rsidR="002F25FA" w:rsidP="002F25FA" w:rsidRDefault="002F25FA" w14:paraId="0097C6EF" w14:textId="77777777">
      <w:pPr>
        <w:tabs>
          <w:tab w:val="left" w:pos="288"/>
          <w:tab w:val="left" w:pos="1008"/>
          <w:tab w:val="left" w:pos="1728"/>
          <w:tab w:val="left" w:pos="2448"/>
          <w:tab w:val="left" w:pos="3168"/>
          <w:tab w:val="left" w:pos="3888"/>
          <w:tab w:val="left" w:pos="4608"/>
          <w:tab w:val="left" w:pos="5328"/>
          <w:tab w:val="left" w:pos="6048"/>
          <w:tab w:val="left" w:pos="6768"/>
        </w:tabs>
        <w:jc w:val="center"/>
        <w:rPr>
          <w:rFonts w:cs="Arial"/>
          <w:sz w:val="22"/>
          <w:szCs w:val="22"/>
        </w:rPr>
      </w:pPr>
      <w:r w:rsidRPr="00B631AF">
        <w:rPr>
          <w:rFonts w:cs="Arial"/>
          <w:b/>
          <w:sz w:val="22"/>
          <w:szCs w:val="22"/>
        </w:rPr>
        <w:t>Anerkennung des Praxissemesters</w:t>
      </w:r>
    </w:p>
    <w:p w:rsidRPr="00AC0DE4" w:rsidR="002F25FA" w:rsidDel="00EA6A0F" w:rsidP="002F25FA" w:rsidRDefault="002F25FA" w14:paraId="59B7682F" w14:textId="77777777">
      <w:pPr>
        <w:pStyle w:val="FlietextTHnummeriert"/>
        <w:numPr>
          <w:ilvl w:val="0"/>
          <w:numId w:val="8"/>
        </w:numPr>
        <w:rPr>
          <w:del w:author="Christian Noss (cnoss)" w:date="2023-11-02T14:39:00Z" w:id="21"/>
        </w:rPr>
      </w:pPr>
      <w:r w:rsidRPr="00AC0DE4">
        <w:t xml:space="preserve">Über das Praxissemester wird eine Bescheinigung durch den Mentor bzw. </w:t>
      </w:r>
      <w:r>
        <w:t xml:space="preserve">die </w:t>
      </w:r>
      <w:r w:rsidRPr="00AC0DE4">
        <w:t xml:space="preserve">Mentorin ausgestellt. </w:t>
      </w:r>
    </w:p>
    <w:p w:rsidRPr="00AC0DE4" w:rsidR="002F25FA" w:rsidRDefault="002F25FA" w14:paraId="6C24B71A" w14:textId="3883ECEA">
      <w:pPr>
        <w:pStyle w:val="FlietextTHnummeriert"/>
        <w:numPr>
          <w:ilvl w:val="0"/>
          <w:numId w:val="8"/>
        </w:numPr>
        <w:pPrChange w:author="Christian Noss (cnoss)" w:date="2023-11-02T14:39:00Z" w:id="22">
          <w:pPr>
            <w:pStyle w:val="FlietextTHnummeriert"/>
          </w:pPr>
        </w:pPrChange>
      </w:pPr>
      <w:r w:rsidRPr="00AC0DE4">
        <w:t xml:space="preserve">Die Anerkennung des Praxissemesters </w:t>
      </w:r>
      <w:r w:rsidRPr="00B631AF">
        <w:t xml:space="preserve">erfolgt durch </w:t>
      </w:r>
      <w:r>
        <w:t>die oder den Praxissemesterbeauftragten</w:t>
      </w:r>
      <w:ins w:author="Christian Noss (cnoss)" w:date="2023-11-02T14:39:00Z" w:id="23">
        <w:r w:rsidR="00EA6A0F">
          <w:t xml:space="preserve"> </w:t>
        </w:r>
      </w:ins>
      <w:r w:rsidRPr="00AC0DE4">
        <w:t>unter Berücksichtigung</w:t>
      </w:r>
    </w:p>
    <w:p w:rsidRPr="00AC0DE4" w:rsidR="002F25FA" w:rsidP="002F25FA" w:rsidRDefault="002F25FA" w14:paraId="5791588E" w14:textId="77777777">
      <w:pPr>
        <w:pStyle w:val="FlietextTHnummeriert"/>
        <w:numPr>
          <w:ilvl w:val="0"/>
          <w:numId w:val="6"/>
        </w:numPr>
      </w:pPr>
      <w:r w:rsidRPr="00AC0DE4">
        <w:t xml:space="preserve">des </w:t>
      </w:r>
      <w:commentRangeStart w:id="24"/>
      <w:r w:rsidRPr="00AC0DE4">
        <w:t xml:space="preserve">Praxissemesterberichtes der Studierenden, der vom Mentor </w:t>
      </w:r>
      <w:r>
        <w:t xml:space="preserve">oder von der Mentorin </w:t>
      </w:r>
      <w:r w:rsidRPr="00AC0DE4">
        <w:t xml:space="preserve">zu beurteilen </w:t>
      </w:r>
      <w:commentRangeEnd w:id="24"/>
      <w:r w:rsidRPr="00AC0DE4">
        <w:commentReference w:id="24"/>
      </w:r>
      <w:r w:rsidRPr="00AC0DE4">
        <w:t>ist und</w:t>
      </w:r>
    </w:p>
    <w:p w:rsidRPr="00AC0DE4" w:rsidR="002F25FA" w:rsidP="002F25FA" w:rsidRDefault="002F25FA" w14:paraId="7DFF2004" w14:textId="768FEED1">
      <w:pPr>
        <w:pStyle w:val="FlietextTHnummeriert"/>
        <w:numPr>
          <w:ilvl w:val="0"/>
          <w:numId w:val="6"/>
        </w:numPr>
      </w:pPr>
      <w:r w:rsidRPr="00AC0DE4">
        <w:t xml:space="preserve">eines Zeugnisses der Praxisstelle über Inhalt, Dauer und Erfolg der praktischen Tätigkeit der Studierenden, aus dem eine </w:t>
      </w:r>
      <w:ins w:author="Christian Noss (cnoss)" w:date="2023-11-02T14:42:00Z" w:id="25">
        <w:r w:rsidRPr="00D219DC" w:rsidR="00D219DC">
          <w:t>wohlwollend</w:t>
        </w:r>
        <w:r w:rsidR="00D219DC">
          <w:t>e</w:t>
        </w:r>
        <w:r w:rsidRPr="00D219DC" w:rsidR="00D219DC">
          <w:t xml:space="preserve"> </w:t>
        </w:r>
      </w:ins>
      <w:commentRangeStart w:id="26"/>
      <w:del w:author="Christian Noss (cnoss)" w:date="2023-11-02T14:42:00Z" w:id="27">
        <w:r w:rsidRPr="00AC0DE4" w:rsidDel="00D219DC">
          <w:delText>positive</w:delText>
        </w:r>
        <w:commentRangeEnd w:id="26"/>
        <w:r w:rsidRPr="00AC0DE4" w:rsidDel="00D219DC">
          <w:commentReference w:id="26"/>
        </w:r>
        <w:r w:rsidRPr="00AC0DE4" w:rsidDel="00D219DC">
          <w:delText xml:space="preserve"> </w:delText>
        </w:r>
      </w:del>
      <w:r w:rsidRPr="00AC0DE4">
        <w:t>Bewertung der Arbeiten hervorgeht.</w:t>
      </w:r>
    </w:p>
    <w:p w:rsidRPr="00685464" w:rsidR="002F25FA" w:rsidP="002F25FA" w:rsidRDefault="002F25FA" w14:paraId="3F7C30E4" w14:textId="77777777">
      <w:pPr>
        <w:pStyle w:val="FlietextTHnummeriert"/>
        <w:numPr>
          <w:ilvl w:val="0"/>
          <w:numId w:val="2"/>
        </w:numPr>
      </w:pPr>
      <w:commentRangeStart w:id="28"/>
      <w:r w:rsidRPr="00AC0DE4">
        <w:t xml:space="preserve">Das Praxissemester </w:t>
      </w:r>
      <w:commentRangeEnd w:id="28"/>
      <w:r w:rsidRPr="00AC0DE4">
        <w:commentReference w:id="28"/>
      </w:r>
      <w:r w:rsidRPr="00AC0DE4">
        <w:t>wird nicht benotet</w:t>
      </w:r>
    </w:p>
    <w:p w:rsidRPr="00685464" w:rsidR="002F25FA" w:rsidP="002F25FA" w:rsidRDefault="002F25FA" w14:paraId="1A6C62D6" w14:textId="77777777">
      <w:pPr>
        <w:pStyle w:val="FlietextTHnummeriert"/>
        <w:numPr>
          <w:ilvl w:val="0"/>
          <w:numId w:val="2"/>
        </w:numPr>
      </w:pPr>
      <w:r w:rsidRPr="00685464">
        <w:t>Das anerkannte Praxissemester wird im Abschlusszeugnis vermerkt.</w:t>
      </w:r>
    </w:p>
    <w:p w:rsidRPr="00B631AF" w:rsidR="002F25FA" w:rsidP="002F25FA" w:rsidRDefault="002F25FA" w14:paraId="4B187492" w14:textId="77777777">
      <w:pPr>
        <w:tabs>
          <w:tab w:val="left" w:pos="426"/>
          <w:tab w:val="left" w:pos="1008"/>
          <w:tab w:val="left" w:pos="1728"/>
          <w:tab w:val="left" w:pos="2448"/>
          <w:tab w:val="left" w:pos="3168"/>
          <w:tab w:val="left" w:pos="3888"/>
          <w:tab w:val="left" w:pos="4608"/>
          <w:tab w:val="left" w:pos="5328"/>
          <w:tab w:val="left" w:pos="6048"/>
          <w:tab w:val="left" w:pos="6768"/>
        </w:tabs>
        <w:ind w:left="426" w:hanging="426"/>
        <w:rPr>
          <w:rFonts w:cs="Arial"/>
          <w:sz w:val="22"/>
          <w:szCs w:val="22"/>
        </w:rPr>
      </w:pPr>
    </w:p>
    <w:p w:rsidRPr="00B631AF" w:rsidR="002F25FA" w:rsidP="002F25FA" w:rsidRDefault="002F25FA" w14:paraId="043CF429" w14:textId="77777777">
      <w:pPr>
        <w:tabs>
          <w:tab w:val="left" w:pos="533"/>
          <w:tab w:val="left" w:pos="1253"/>
          <w:tab w:val="left" w:pos="1973"/>
          <w:tab w:val="left" w:pos="2693"/>
          <w:tab w:val="left" w:pos="3413"/>
          <w:tab w:val="left" w:pos="4133"/>
          <w:tab w:val="left" w:pos="4853"/>
          <w:tab w:val="left" w:pos="5573"/>
          <w:tab w:val="left" w:pos="6293"/>
        </w:tabs>
        <w:jc w:val="center"/>
        <w:rPr>
          <w:rFonts w:cs="Arial"/>
          <w:b/>
          <w:sz w:val="22"/>
          <w:szCs w:val="22"/>
        </w:rPr>
      </w:pPr>
      <w:r w:rsidRPr="00B631AF">
        <w:rPr>
          <w:rFonts w:cs="Arial"/>
          <w:b/>
          <w:sz w:val="22"/>
          <w:szCs w:val="22"/>
        </w:rPr>
        <w:t>§ 10</w:t>
      </w:r>
    </w:p>
    <w:p w:rsidRPr="00B631AF" w:rsidR="002F25FA" w:rsidP="002F25FA" w:rsidRDefault="002F25FA" w14:paraId="316F8AAF" w14:textId="77777777">
      <w:pPr>
        <w:tabs>
          <w:tab w:val="left" w:pos="533"/>
          <w:tab w:val="left" w:pos="1253"/>
          <w:tab w:val="left" w:pos="1973"/>
          <w:tab w:val="left" w:pos="2693"/>
          <w:tab w:val="left" w:pos="3413"/>
          <w:tab w:val="left" w:pos="4133"/>
          <w:tab w:val="left" w:pos="4853"/>
          <w:tab w:val="left" w:pos="5573"/>
          <w:tab w:val="left" w:pos="6293"/>
        </w:tabs>
        <w:jc w:val="center"/>
        <w:rPr>
          <w:rFonts w:cs="Arial"/>
          <w:b/>
          <w:sz w:val="22"/>
          <w:szCs w:val="22"/>
        </w:rPr>
      </w:pPr>
      <w:r w:rsidRPr="00B631AF">
        <w:rPr>
          <w:rFonts w:cs="Arial"/>
          <w:b/>
          <w:sz w:val="22"/>
          <w:szCs w:val="22"/>
        </w:rPr>
        <w:t>Inkrafttreten</w:t>
      </w:r>
    </w:p>
    <w:p w:rsidR="002F25FA" w:rsidP="002F25FA" w:rsidRDefault="002F25FA" w14:paraId="1F28217C" w14:textId="572685F1">
      <w:pPr>
        <w:pStyle w:val="FlietextTHnummeriert"/>
        <w:numPr>
          <w:ilvl w:val="0"/>
          <w:numId w:val="8"/>
        </w:numPr>
      </w:pPr>
      <w:r w:rsidRPr="00AC0DE4">
        <w:t>Diese Praxissemesterordnung tritt mit Wirkung vom 1. September 202</w:t>
      </w:r>
      <w:ins w:author="Christian Noss (cnoss)" w:date="2023-11-02T14:40:00Z" w:id="29">
        <w:r w:rsidR="00EA6A0F">
          <w:t>4</w:t>
        </w:r>
      </w:ins>
      <w:del w:author="Christian Noss (cnoss)" w:date="2023-11-02T14:40:00Z" w:id="30">
        <w:r w:rsidRPr="00AC0DE4" w:rsidDel="00EA6A0F">
          <w:delText>0</w:delText>
        </w:r>
      </w:del>
      <w:r w:rsidRPr="00AC0DE4">
        <w:t xml:space="preserve"> in Kraft. Sie findet auf alle Studierenden Anwendung, die ab Wintersemester 202</w:t>
      </w:r>
      <w:ins w:author="Christian Noss (cnoss)" w:date="2023-11-02T14:40:00Z" w:id="31">
        <w:r w:rsidR="00EA6A0F">
          <w:t>4</w:t>
        </w:r>
      </w:ins>
      <w:del w:author="Christian Noss (cnoss)" w:date="2023-11-02T14:40:00Z" w:id="32">
        <w:r w:rsidRPr="00AC0DE4" w:rsidDel="00EA6A0F">
          <w:delText>0</w:delText>
        </w:r>
      </w:del>
      <w:r w:rsidRPr="00AC0DE4">
        <w:t>/2</w:t>
      </w:r>
      <w:ins w:author="Christian Noss (cnoss)" w:date="2023-11-02T14:40:00Z" w:id="33">
        <w:r w:rsidR="00EA6A0F">
          <w:t>5</w:t>
        </w:r>
      </w:ins>
      <w:del w:author="Christian Noss (cnoss)" w:date="2023-11-02T14:40:00Z" w:id="34">
        <w:r w:rsidRPr="00AC0DE4" w:rsidDel="00EA6A0F">
          <w:delText>1</w:delText>
        </w:r>
      </w:del>
      <w:r w:rsidRPr="00AC0DE4">
        <w:t xml:space="preserve"> ein Studium i</w:t>
      </w:r>
      <w:ins w:author="Christian Noss (cnoss)" w:date="2023-11-02T14:41:00Z" w:id="35">
        <w:r w:rsidR="00EA6A0F">
          <w:t xml:space="preserve">m </w:t>
        </w:r>
      </w:ins>
      <w:del w:author="Christian Noss (cnoss)" w:date="2023-11-02T14:41:00Z" w:id="36">
        <w:r w:rsidRPr="00AC0DE4" w:rsidDel="00EA6A0F">
          <w:delText>n</w:delText>
        </w:r>
      </w:del>
      <w:del w:author="Christian Noss (cnoss)" w:date="2023-11-02T14:40:00Z" w:id="37">
        <w:r w:rsidRPr="00AC0DE4" w:rsidDel="00EA6A0F">
          <w:delText xml:space="preserve"> den </w:delText>
        </w:r>
      </w:del>
      <w:r w:rsidRPr="00AC0DE4">
        <w:t>Bachelorstudieng</w:t>
      </w:r>
      <w:ins w:author="Christian Noss (cnoss)" w:date="2023-11-02T14:41:00Z" w:id="38">
        <w:r w:rsidR="00D219DC">
          <w:t>ang Medieninformatik</w:t>
        </w:r>
      </w:ins>
      <w:del w:author="Christian Noss (cnoss)" w:date="2023-11-02T14:41:00Z" w:id="39">
        <w:r w:rsidRPr="00AC0DE4" w:rsidDel="00D219DC">
          <w:delText>ängen Informatik, Wirtschaftsinformatik oder IT-Management</w:delText>
        </w:r>
        <w:r w:rsidDel="00D219DC">
          <w:delText xml:space="preserve"> (Informatik)</w:delText>
        </w:r>
      </w:del>
      <w:r w:rsidRPr="00AC0DE4">
        <w:t xml:space="preserve"> aufgenommen haben.</w:t>
      </w:r>
    </w:p>
    <w:p w:rsidRPr="00AC0DE4" w:rsidR="002F25FA" w:rsidP="002F25FA" w:rsidRDefault="002F25FA" w14:paraId="61995794" w14:textId="77777777">
      <w:pPr>
        <w:pStyle w:val="FlietextTHnummeriert"/>
        <w:numPr>
          <w:ilvl w:val="0"/>
          <w:numId w:val="8"/>
        </w:numPr>
      </w:pPr>
      <w:r w:rsidRPr="00AC0DE4">
        <w:t xml:space="preserve">Ausgefertigt aufgrund des Beschlusses des Fakultätsrates der Fakultät für Informatik und Ingenieurwissenschaften vom </w:t>
      </w:r>
      <w:proofErr w:type="spellStart"/>
      <w:r w:rsidRPr="00AC0DE4">
        <w:t>dd.mm.yyyy</w:t>
      </w:r>
      <w:proofErr w:type="spellEnd"/>
      <w:r w:rsidRPr="00AC0DE4">
        <w:t xml:space="preserve"> und nach rechtlicher Überprüfung durch das Präsidium vom ....</w:t>
      </w:r>
    </w:p>
    <w:p w:rsidRPr="00AC0DE4" w:rsidR="002F25FA" w:rsidP="002F25FA" w:rsidRDefault="002F25FA" w14:paraId="52C1B82F" w14:textId="77777777">
      <w:pPr>
        <w:pStyle w:val="FlietextTHnummeriert"/>
      </w:pPr>
    </w:p>
    <w:p w:rsidRPr="00AC0DE4" w:rsidR="002F25FA" w:rsidP="002F25FA" w:rsidRDefault="002F25FA" w14:paraId="6CC3C0BB" w14:textId="77777777">
      <w:pPr>
        <w:pStyle w:val="FlietextTHnummeriert"/>
      </w:pPr>
      <w:r w:rsidRPr="00AC0DE4">
        <w:t xml:space="preserve">Köln, den </w:t>
      </w:r>
      <w:proofErr w:type="spellStart"/>
      <w:r w:rsidRPr="00AC0DE4">
        <w:t>dd.mm.yyyy</w:t>
      </w:r>
      <w:proofErr w:type="spellEnd"/>
      <w:r w:rsidRPr="00AC0DE4">
        <w:t xml:space="preserve">        </w:t>
      </w:r>
    </w:p>
    <w:p w:rsidRPr="00AC0DE4" w:rsidR="002F25FA" w:rsidP="002F25FA" w:rsidRDefault="002F25FA" w14:paraId="2CC5C816" w14:textId="77777777">
      <w:pPr>
        <w:pStyle w:val="FlietextTHnummeriert"/>
      </w:pPr>
    </w:p>
    <w:p w:rsidRPr="00AC0DE4" w:rsidR="002F25FA" w:rsidP="002F25FA" w:rsidRDefault="002F25FA" w14:paraId="3A99BB1A" w14:textId="77777777">
      <w:pPr>
        <w:pStyle w:val="FlietextTHnummeriert"/>
      </w:pPr>
      <w:r w:rsidRPr="00AC0DE4">
        <w:t>Der Präsident der Technischen Hochschule Köln</w:t>
      </w:r>
    </w:p>
    <w:p w:rsidRPr="005B42BB" w:rsidR="002F25FA" w:rsidP="002F25FA" w:rsidRDefault="002F25FA" w14:paraId="36AB9662" w14:textId="77777777">
      <w:pPr>
        <w:pStyle w:val="FlietextTHnummeriert"/>
      </w:pPr>
      <w:r w:rsidRPr="00AC0DE4">
        <w:t xml:space="preserve">            </w:t>
      </w:r>
    </w:p>
    <w:p w:rsidR="00C24095" w:rsidRDefault="00C24095" w14:paraId="3ECF71F5" w14:textId="77777777"/>
    <w:sectPr w:rsidR="00C24095" w:rsidSect="002F25FA">
      <w:headerReference w:type="even" r:id="rId10"/>
      <w:headerReference w:type="default" r:id="rId11"/>
      <w:pgSz w:w="11906" w:h="16838" w:orient="portrait" w:code="9"/>
      <w:pgMar w:top="1134" w:right="1117" w:bottom="1361" w:left="1860" w:header="454"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sz" w:author="THK_R6" w:date="2020-02-17T19:07:00Z" w:id="6">
    <w:p w:rsidRPr="005D1331" w:rsidR="002F25FA" w:rsidP="002F25FA" w:rsidRDefault="002F25FA" w14:paraId="6FB50172" w14:textId="77777777">
      <w:pPr>
        <w:pStyle w:val="CommentText"/>
        <w:rPr>
          <w:lang w:val="de-DE"/>
        </w:rPr>
      </w:pPr>
      <w:r>
        <w:rPr>
          <w:rStyle w:val="CommentReference"/>
        </w:rPr>
        <w:annotationRef/>
      </w:r>
      <w:r>
        <w:rPr>
          <w:lang w:val="de-DE"/>
        </w:rPr>
        <w:t>Meint dies eine andere Prüfungsform?</w:t>
      </w:r>
    </w:p>
  </w:comment>
  <w:comment w:initials="sz" w:author="THK_R6" w:date="2020-02-17T19:12:00Z" w:id="10">
    <w:p w:rsidRPr="000F3CC8" w:rsidR="002F25FA" w:rsidP="002F25FA" w:rsidRDefault="002F25FA" w14:paraId="0E055612" w14:textId="77777777">
      <w:pPr>
        <w:pStyle w:val="CommentText"/>
        <w:rPr>
          <w:lang w:val="de-DE"/>
        </w:rPr>
      </w:pPr>
      <w:r>
        <w:rPr>
          <w:rStyle w:val="CommentReference"/>
        </w:rPr>
        <w:annotationRef/>
      </w:r>
      <w:r>
        <w:rPr>
          <w:lang w:val="de-DE"/>
        </w:rPr>
        <w:t>Und rechtzeitig bekanntgegebenen</w:t>
      </w:r>
    </w:p>
  </w:comment>
  <w:comment w:initials="sz" w:author="THK_R6" w:date="2020-02-17T19:19:00Z" w:id="15">
    <w:p w:rsidRPr="003B7D95" w:rsidR="002F25FA" w:rsidP="002F25FA" w:rsidRDefault="002F25FA" w14:paraId="7DC3BA57" w14:textId="77777777">
      <w:pPr>
        <w:pStyle w:val="CommentText"/>
        <w:rPr>
          <w:lang w:val="de-DE"/>
        </w:rPr>
      </w:pPr>
      <w:r>
        <w:rPr>
          <w:rStyle w:val="CommentReference"/>
        </w:rPr>
        <w:annotationRef/>
      </w:r>
      <w:r>
        <w:rPr>
          <w:lang w:val="de-DE"/>
        </w:rPr>
        <w:t>Wer legt das Thema fest?</w:t>
      </w:r>
    </w:p>
  </w:comment>
  <w:comment w:initials="sz" w:author="THK_R6" w:date="2020-02-17T19:19:00Z" w:id="16">
    <w:p w:rsidRPr="003B7D95" w:rsidR="002F25FA" w:rsidP="002F25FA" w:rsidRDefault="002F25FA" w14:paraId="58D09896" w14:textId="77777777">
      <w:pPr>
        <w:pStyle w:val="CommentText"/>
        <w:rPr>
          <w:lang w:val="de-DE"/>
        </w:rPr>
      </w:pPr>
      <w:r>
        <w:rPr>
          <w:rStyle w:val="CommentReference"/>
        </w:rPr>
        <w:annotationRef/>
      </w:r>
      <w:r>
        <w:rPr>
          <w:lang w:val="de-DE"/>
        </w:rPr>
        <w:t>Ist das so?</w:t>
      </w:r>
    </w:p>
  </w:comment>
  <w:comment w:initials="sz" w:author="THK_R6" w:date="2020-02-17T19:19:00Z" w:id="18">
    <w:p w:rsidRPr="003B7D95" w:rsidR="002F25FA" w:rsidP="002F25FA" w:rsidRDefault="002F25FA" w14:paraId="557A8B6E" w14:textId="77777777">
      <w:pPr>
        <w:pStyle w:val="CommentText"/>
        <w:rPr>
          <w:lang w:val="de-DE"/>
        </w:rPr>
      </w:pPr>
      <w:r>
        <w:rPr>
          <w:rStyle w:val="CommentReference"/>
        </w:rPr>
        <w:annotationRef/>
      </w:r>
      <w:r>
        <w:rPr>
          <w:lang w:val="de-DE"/>
        </w:rPr>
        <w:t>Deshalb…</w:t>
      </w:r>
    </w:p>
  </w:comment>
  <w:comment w:initials="sz" w:author="THK_R6" w:date="2020-02-17T19:21:00Z" w:id="17">
    <w:p w:rsidRPr="003B7D95" w:rsidR="002F25FA" w:rsidP="002F25FA" w:rsidRDefault="002F25FA" w14:paraId="5943EC1A" w14:textId="77777777">
      <w:pPr>
        <w:pStyle w:val="CommentText"/>
        <w:rPr>
          <w:lang w:val="de-DE"/>
        </w:rPr>
      </w:pPr>
      <w:r>
        <w:rPr>
          <w:rStyle w:val="CommentReference"/>
        </w:rPr>
        <w:annotationRef/>
      </w:r>
      <w:r>
        <w:rPr>
          <w:lang w:val="de-DE"/>
        </w:rPr>
        <w:t>Besser streichen? Impliziert Rechteabtretung durch die/den Stud. An das Unternehmen???</w:t>
      </w:r>
    </w:p>
  </w:comment>
  <w:comment w:initials="sz" w:author="THK_R6" w:date="2020-02-17T19:23:00Z" w:id="19">
    <w:p w:rsidRPr="003B7D95" w:rsidR="002F25FA" w:rsidP="002F25FA" w:rsidRDefault="002F25FA" w14:paraId="1DC585ED" w14:textId="77777777">
      <w:pPr>
        <w:pStyle w:val="CommentText"/>
        <w:rPr>
          <w:lang w:val="de-DE"/>
        </w:rPr>
      </w:pPr>
      <w:r>
        <w:rPr>
          <w:rStyle w:val="CommentReference"/>
        </w:rPr>
        <w:annotationRef/>
      </w:r>
      <w:r>
        <w:rPr>
          <w:lang w:val="de-DE"/>
        </w:rPr>
        <w:t xml:space="preserve">Oder zeitlich ausgeschlossen </w:t>
      </w:r>
    </w:p>
  </w:comment>
  <w:comment w:initials="sz" w:author="THK_R6" w:date="2020-02-17T19:31:00Z" w:id="24">
    <w:p w:rsidR="002F25FA" w:rsidP="002F25FA" w:rsidRDefault="002F25FA" w14:paraId="3DAF9ED4" w14:textId="77777777">
      <w:pPr>
        <w:pStyle w:val="CommentText"/>
        <w:rPr>
          <w:lang w:val="de-DE"/>
        </w:rPr>
      </w:pPr>
      <w:r>
        <w:rPr>
          <w:rStyle w:val="CommentReference"/>
        </w:rPr>
        <w:annotationRef/>
      </w:r>
      <w:r>
        <w:rPr>
          <w:lang w:val="de-DE"/>
        </w:rPr>
        <w:t>Beurteilen ohne Note? Siehe oben, § 7 am Ende.</w:t>
      </w:r>
    </w:p>
    <w:p w:rsidRPr="00C9122F" w:rsidR="002F25FA" w:rsidP="002F25FA" w:rsidRDefault="002F25FA" w14:paraId="156CFAAB" w14:textId="77777777">
      <w:pPr>
        <w:pStyle w:val="CommentText"/>
        <w:rPr>
          <w:lang w:val="de-DE"/>
        </w:rPr>
      </w:pPr>
      <w:r>
        <w:rPr>
          <w:lang w:val="de-DE"/>
        </w:rPr>
        <w:t>Was genau ist die Prüfungsleistung?</w:t>
      </w:r>
    </w:p>
  </w:comment>
  <w:comment w:initials="sz" w:author="THK_R6" w:date="2020-02-17T19:32:00Z" w:id="26">
    <w:p w:rsidR="002F25FA" w:rsidP="002F25FA" w:rsidRDefault="002F25FA" w14:paraId="10D928D2" w14:textId="77777777">
      <w:pPr>
        <w:pStyle w:val="CommentText"/>
        <w:rPr>
          <w:lang w:val="de-DE"/>
        </w:rPr>
      </w:pPr>
      <w:r>
        <w:rPr>
          <w:rStyle w:val="CommentReference"/>
        </w:rPr>
        <w:annotationRef/>
      </w:r>
      <w:r>
        <w:rPr>
          <w:lang w:val="de-DE"/>
        </w:rPr>
        <w:t>Ist das immer so?</w:t>
      </w:r>
    </w:p>
    <w:p w:rsidR="002F25FA" w:rsidP="002F25FA" w:rsidRDefault="002F25FA" w14:paraId="75FFCAB1" w14:textId="77777777">
      <w:pPr>
        <w:pStyle w:val="CommentText"/>
        <w:rPr>
          <w:lang w:val="de-DE"/>
        </w:rPr>
      </w:pPr>
    </w:p>
    <w:p w:rsidRPr="00C9122F" w:rsidR="002F25FA" w:rsidP="002F25FA" w:rsidRDefault="002F25FA" w14:paraId="710FD04C" w14:textId="77777777">
      <w:pPr>
        <w:pStyle w:val="CommentText"/>
        <w:rPr>
          <w:lang w:val="de-DE"/>
        </w:rPr>
      </w:pPr>
      <w:r>
        <w:rPr>
          <w:lang w:val="de-DE"/>
        </w:rPr>
        <w:t>(wohlwollend würde man von der Praxisstelle verlangen können, mehr vermutlich nicht)</w:t>
      </w:r>
    </w:p>
  </w:comment>
  <w:comment w:initials="sz" w:author="THK_R6" w:date="2020-02-17T19:26:00Z" w:id="28">
    <w:p w:rsidRPr="003B7D95" w:rsidR="002F25FA" w:rsidP="002F25FA" w:rsidRDefault="002F25FA" w14:paraId="06B6F850" w14:textId="77777777">
      <w:pPr>
        <w:pStyle w:val="CommentText"/>
        <w:rPr>
          <w:lang w:val="de-DE"/>
        </w:rPr>
      </w:pPr>
      <w:r>
        <w:rPr>
          <w:rStyle w:val="CommentReference"/>
        </w:rPr>
        <w:annotationRef/>
      </w:r>
      <w:r>
        <w:rPr>
          <w:lang w:val="de-DE"/>
        </w:rPr>
        <w:t>Was genau wird benotet? Siehe § 22 letzter Absatz der BPO</w:t>
      </w:r>
    </w:p>
  </w:comment>
  <w:comment w:initials="Ga" w:author="Gastbenutzer" w:date="2023-11-08T10:31:27" w:id="1216779953">
    <w:p w:rsidR="22F3E58A" w:rsidRDefault="22F3E58A" w14:paraId="10AD2314" w14:textId="390417F0">
      <w:pPr>
        <w:pStyle w:val="CommentText"/>
      </w:pPr>
      <w:r w:rsidR="22F3E58A">
        <w:rPr/>
        <w:t>das sollte ganz klar die TH selbst inkludieren; falls das nicht das allgemeine Verständnis ist, sollten wir das erweitern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FB50172"/>
  <w15:commentEx w15:done="0" w15:paraId="0E055612"/>
  <w15:commentEx w15:done="0" w15:paraId="7DC3BA57"/>
  <w15:commentEx w15:done="0" w15:paraId="58D09896"/>
  <w15:commentEx w15:done="0" w15:paraId="557A8B6E"/>
  <w15:commentEx w15:done="0" w15:paraId="5943EC1A"/>
  <w15:commentEx w15:done="0" w15:paraId="1DC585ED"/>
  <w15:commentEx w15:done="0" w15:paraId="156CFAAB"/>
  <w15:commentEx w15:done="0" w15:paraId="710FD04C"/>
  <w15:commentEx w15:done="0" w15:paraId="06B6F850"/>
  <w15:commentEx w15:done="0" w15:paraId="10AD231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18F1F13" w16cex:dateUtc="2023-11-08T09:31:27.785Z"/>
</w16cex:commentsExtensible>
</file>

<file path=word/commentsIds.xml><?xml version="1.0" encoding="utf-8"?>
<w16cid:commentsIds xmlns:mc="http://schemas.openxmlformats.org/markup-compatibility/2006" xmlns:w16cid="http://schemas.microsoft.com/office/word/2016/wordml/cid" mc:Ignorable="w16cid">
  <w16cid:commentId w16cid:paraId="6FB50172" w16cid:durableId="21F6D61C"/>
  <w16cid:commentId w16cid:paraId="0E055612" w16cid:durableId="21F6D61D"/>
  <w16cid:commentId w16cid:paraId="7DC3BA57" w16cid:durableId="21F6D61E"/>
  <w16cid:commentId w16cid:paraId="58D09896" w16cid:durableId="21F6D61F"/>
  <w16cid:commentId w16cid:paraId="557A8B6E" w16cid:durableId="21F6D620"/>
  <w16cid:commentId w16cid:paraId="5943EC1A" w16cid:durableId="21F6D621"/>
  <w16cid:commentId w16cid:paraId="1DC585ED" w16cid:durableId="21F6D622"/>
  <w16cid:commentId w16cid:paraId="156CFAAB" w16cid:durableId="21F6D623"/>
  <w16cid:commentId w16cid:paraId="710FD04C" w16cid:durableId="21F6D624"/>
  <w16cid:commentId w16cid:paraId="06B6F850" w16cid:durableId="21F6D625"/>
  <w16cid:commentId w16cid:paraId="10AD2314" w16cid:durableId="518F1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E4C8F" w:rsidP="00C24095" w:rsidRDefault="006E4C8F" w14:paraId="6323A5F1" w14:textId="77777777">
      <w:pPr>
        <w:spacing w:after="0" w:line="240" w:lineRule="auto"/>
      </w:pPr>
      <w:r>
        <w:separator/>
      </w:r>
    </w:p>
  </w:endnote>
  <w:endnote w:type="continuationSeparator" w:id="0">
    <w:p w:rsidR="006E4C8F" w:rsidP="00C24095" w:rsidRDefault="006E4C8F" w14:paraId="058D9CC9" w14:textId="77777777">
      <w:pPr>
        <w:spacing w:after="0" w:line="240" w:lineRule="auto"/>
      </w:pPr>
      <w:r>
        <w:continuationSeparator/>
      </w:r>
    </w:p>
  </w:endnote>
  <w:endnote w:type="continuationNotice" w:id="1">
    <w:p w:rsidR="006E4C8F" w:rsidRDefault="006E4C8F" w14:paraId="2171FD1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E4C8F" w:rsidP="00C24095" w:rsidRDefault="006E4C8F" w14:paraId="3CBDD653" w14:textId="77777777">
      <w:pPr>
        <w:spacing w:after="0" w:line="240" w:lineRule="auto"/>
      </w:pPr>
      <w:r>
        <w:separator/>
      </w:r>
    </w:p>
  </w:footnote>
  <w:footnote w:type="continuationSeparator" w:id="0">
    <w:p w:rsidR="006E4C8F" w:rsidP="00C24095" w:rsidRDefault="006E4C8F" w14:paraId="36C4C720" w14:textId="77777777">
      <w:pPr>
        <w:spacing w:after="0" w:line="240" w:lineRule="auto"/>
      </w:pPr>
      <w:r>
        <w:continuationSeparator/>
      </w:r>
    </w:p>
  </w:footnote>
  <w:footnote w:type="continuationNotice" w:id="1">
    <w:p w:rsidR="006E4C8F" w:rsidRDefault="006E4C8F" w14:paraId="5053ECA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34FD6" w:rsidRDefault="00072DFB" w14:paraId="7E2E3C7E" w14:textId="77777777">
    <w:r>
      <w:t>Praxissemesterordnung Medieninformatik Bachelor Version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F34FD6" w:rsidRDefault="00072DFB" w14:paraId="2AC8D5EE" w14:textId="6D0B05CC">
    <w:pPr>
      <w:pStyle w:val="Kopf-FuzeileTH"/>
    </w:pPr>
    <w:r w:rsidRPr="006B08E8">
      <mc:AlternateContent>
        <mc:Choice Requires="wps">
          <w:drawing>
            <wp:anchor distT="0" distB="0" distL="114300" distR="114300" simplePos="0" relativeHeight="251658240" behindDoc="0" locked="1" layoutInCell="1" allowOverlap="1" wp14:anchorId="74638D9F" wp14:editId="2A3CF54A">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Pr="003E4E53" w:rsidR="00F34FD6" w:rsidRDefault="00072DFB" w14:paraId="3460BC8D" w14:textId="77777777">
                          <w:pPr>
                            <w:pStyle w:val="SeitenzahlTH"/>
                          </w:pPr>
                          <w:r>
                            <w:fldChar w:fldCharType="begin"/>
                          </w:r>
                          <w:r>
                            <w:instrText xml:space="preserve"> PAGE  \* Arabic  \* MERGEFORMAT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w14:anchorId="1D54042B">
            <v:shapetype id="_x0000_t202" coordsize="21600,21600" o:spt="202" path="m,l,21600r21600,l21600,xe" w14:anchorId="74638D9F">
              <v:stroke joinstyle="miter"/>
              <v:path gradientshapeok="t" o:connecttype="rect"/>
            </v:shapetype>
            <v:shape id="Textfeld 10" style="position:absolute;margin-left:502.05pt;margin-top:22.7pt;width:45.2pt;height:11.3pt;flip: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xIF7QEAAMMDAAAOAAAAZHJzL2Uyb0RvYy54bWysU02P0zAQvSPxHyzfadqlLChqulq6KkJa&#10;WKQF7o5jJxaOx4zdJuXXM3b6gXZvK3Kwxvb4zbw3L6ubsbdsrzAYcBVfzOacKSehMa6t+I/v2zcf&#10;OAtRuEZYcKriBxX4zfr1q9XgS3UFHdhGISMQF8rBV7yL0ZdFEWSnehFm4JWjSw3Yi0hbbIsGxUDo&#10;vS2u5vPrYgBsPIJUIdDp3XTJ1xlfayXjg9ZBRWYrTr3FvGJe67QW65UoWxS+M/LYhnhBF70wjoqe&#10;oe5EFGyH5hlUbyRCAB1nEvoCtDZSZQ7EZjF/wuaxE15lLiRO8GeZwv+DlV/3j/4bsjh+hJEGmEkE&#10;fw/yV2AONp1wrbpFhKFToqHCiyRZMfhQHp8mqUMZEkg9fIGGhix2ETLQqLFn2hr/8wRNjBnVoVEc&#10;zvKrMTJJh+/eL2mknEm6WizfXi/zeApRJpgkrscQPynoWQoqjjTdXEbs70NMbV1SUnoAa5qtsTZv&#10;sK03FtlekBO2+ctMnqRZl5IdpGcTYjrJfBPFiWwc65EuE+8amgMxR5icRX8CBR3gH84GclXFw++d&#10;QMWZ/exIvWTBU4CnoD4Fwkl6WvHI2RRu4mTVnUfTdoQ8zcfBLSmsTeZ86eLYJzklS3F0dbLiv/uc&#10;dfn31n8BAAD//wMAUEsDBBQABgAIAAAAIQC325ib4AAAAAsBAAAPAAAAZHJzL2Rvd25yZXYueG1s&#10;TI9BTwIxEIXvJv6HZky8GGnBQmDdLiEmmngUuHgr22G7sZ2u2y6s/nrLCY8v8+W9b8r16B07YR/b&#10;QAqmEwEMqQ6mpUbBfvf6uAQWkyajXSBU8IMR1tXtTakLE870gadtalguoVhoBTalruA81ha9jpPQ&#10;IeXbMfRepxz7hpten3O5d3wmxIJ73VJesLrDF4v113bwCt6t2w9PD5+b+rhqvt3u922Q3Uyp+7tx&#10;8wws4ZiuMFz0szpU2ekQBjKRuZyFkNPMKpBzCexCiJWcAzsoWCwF8Krk/3+o/gAAAP//AwBQSwEC&#10;LQAUAAYACAAAACEAtoM4kv4AAADhAQAAEwAAAAAAAAAAAAAAAAAAAAAAW0NvbnRlbnRfVHlwZXNd&#10;LnhtbFBLAQItABQABgAIAAAAIQA4/SH/1gAAAJQBAAALAAAAAAAAAAAAAAAAAC8BAABfcmVscy8u&#10;cmVsc1BLAQItABQABgAIAAAAIQAquxIF7QEAAMMDAAAOAAAAAAAAAAAAAAAAAC4CAABkcnMvZTJv&#10;RG9jLnhtbFBLAQItABQABgAIAAAAIQC325ib4AAAAAsBAAAPAAAAAAAAAAAAAAAAAEcEAABkcnMv&#10;ZG93bnJldi54bWxQSwUGAAAAAAQABADzAAAAVAUAAAAA&#10;">
              <v:textbox inset="0,0,0,0">
                <w:txbxContent>
                  <w:p w:rsidRPr="003E4E53" w:rsidR="00F34FD6" w:rsidRDefault="00072DFB" w14:paraId="28878E78" w14:textId="77777777">
                    <w:pPr>
                      <w:pStyle w:val="SeitenzahlTH"/>
                    </w:pPr>
                    <w:r>
                      <w:fldChar w:fldCharType="begin"/>
                    </w:r>
                    <w:r>
                      <w:instrText xml:space="preserve"> PAGE  \* Arabic  \* MERGEFORMAT </w:instrText>
                    </w:r>
                    <w:r>
                      <w:fldChar w:fldCharType="separate"/>
                    </w:r>
                    <w:r>
                      <w:t>29</w:t>
                    </w:r>
                    <w:r>
                      <w:fldChar w:fldCharType="end"/>
                    </w:r>
                  </w:p>
                </w:txbxContent>
              </v:textbox>
              <w10:wrap anchorx="page" anchory="page"/>
              <w10:anchorlock/>
            </v:shape>
          </w:pict>
        </mc:Fallback>
      </mc:AlternateContent>
    </w:r>
    <w:r w:rsidR="002F25FA">
      <w:t>Pr</w:t>
    </w:r>
    <w:ins w:author="Christian Noss (cnoss)" w:date="2023-11-02T14:24:00Z" w:id="40">
      <w:r w:rsidR="002F25FA">
        <w:t>axissemesterordnung Medieninformatik Bachelor Version 1.0.0</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25D0"/>
    <w:multiLevelType w:val="hybridMultilevel"/>
    <w:tmpl w:val="C78869AA"/>
    <w:lvl w:ilvl="0" w:tplc="E8FE07EC">
      <w:start w:val="1"/>
      <w:numFmt w:val="bullet"/>
      <w:lvlText w:val="-"/>
      <w:lvlJc w:val="left"/>
      <w:pPr>
        <w:ind w:left="1174" w:hanging="360"/>
      </w:pPr>
      <w:rPr>
        <w:rFonts w:hint="default" w:ascii="Courier New" w:hAnsi="Courier New"/>
      </w:rPr>
    </w:lvl>
    <w:lvl w:ilvl="1" w:tplc="04070003" w:tentative="1">
      <w:start w:val="1"/>
      <w:numFmt w:val="bullet"/>
      <w:lvlText w:val="o"/>
      <w:lvlJc w:val="left"/>
      <w:pPr>
        <w:ind w:left="1894" w:hanging="360"/>
      </w:pPr>
      <w:rPr>
        <w:rFonts w:hint="default" w:ascii="Courier New" w:hAnsi="Courier New" w:cs="Courier New"/>
      </w:rPr>
    </w:lvl>
    <w:lvl w:ilvl="2" w:tplc="04070005" w:tentative="1">
      <w:start w:val="1"/>
      <w:numFmt w:val="bullet"/>
      <w:lvlText w:val=""/>
      <w:lvlJc w:val="left"/>
      <w:pPr>
        <w:ind w:left="2614" w:hanging="360"/>
      </w:pPr>
      <w:rPr>
        <w:rFonts w:hint="default" w:ascii="Wingdings" w:hAnsi="Wingdings"/>
      </w:rPr>
    </w:lvl>
    <w:lvl w:ilvl="3" w:tplc="04070001" w:tentative="1">
      <w:start w:val="1"/>
      <w:numFmt w:val="bullet"/>
      <w:lvlText w:val=""/>
      <w:lvlJc w:val="left"/>
      <w:pPr>
        <w:ind w:left="3334" w:hanging="360"/>
      </w:pPr>
      <w:rPr>
        <w:rFonts w:hint="default" w:ascii="Symbol" w:hAnsi="Symbol"/>
      </w:rPr>
    </w:lvl>
    <w:lvl w:ilvl="4" w:tplc="04070003" w:tentative="1">
      <w:start w:val="1"/>
      <w:numFmt w:val="bullet"/>
      <w:lvlText w:val="o"/>
      <w:lvlJc w:val="left"/>
      <w:pPr>
        <w:ind w:left="4054" w:hanging="360"/>
      </w:pPr>
      <w:rPr>
        <w:rFonts w:hint="default" w:ascii="Courier New" w:hAnsi="Courier New" w:cs="Courier New"/>
      </w:rPr>
    </w:lvl>
    <w:lvl w:ilvl="5" w:tplc="04070005" w:tentative="1">
      <w:start w:val="1"/>
      <w:numFmt w:val="bullet"/>
      <w:lvlText w:val=""/>
      <w:lvlJc w:val="left"/>
      <w:pPr>
        <w:ind w:left="4774" w:hanging="360"/>
      </w:pPr>
      <w:rPr>
        <w:rFonts w:hint="default" w:ascii="Wingdings" w:hAnsi="Wingdings"/>
      </w:rPr>
    </w:lvl>
    <w:lvl w:ilvl="6" w:tplc="04070001" w:tentative="1">
      <w:start w:val="1"/>
      <w:numFmt w:val="bullet"/>
      <w:lvlText w:val=""/>
      <w:lvlJc w:val="left"/>
      <w:pPr>
        <w:ind w:left="5494" w:hanging="360"/>
      </w:pPr>
      <w:rPr>
        <w:rFonts w:hint="default" w:ascii="Symbol" w:hAnsi="Symbol"/>
      </w:rPr>
    </w:lvl>
    <w:lvl w:ilvl="7" w:tplc="04070003" w:tentative="1">
      <w:start w:val="1"/>
      <w:numFmt w:val="bullet"/>
      <w:lvlText w:val="o"/>
      <w:lvlJc w:val="left"/>
      <w:pPr>
        <w:ind w:left="6214" w:hanging="360"/>
      </w:pPr>
      <w:rPr>
        <w:rFonts w:hint="default" w:ascii="Courier New" w:hAnsi="Courier New" w:cs="Courier New"/>
      </w:rPr>
    </w:lvl>
    <w:lvl w:ilvl="8" w:tplc="04070005" w:tentative="1">
      <w:start w:val="1"/>
      <w:numFmt w:val="bullet"/>
      <w:lvlText w:val=""/>
      <w:lvlJc w:val="left"/>
      <w:pPr>
        <w:ind w:left="6934" w:hanging="360"/>
      </w:pPr>
      <w:rPr>
        <w:rFonts w:hint="default" w:ascii="Wingdings" w:hAnsi="Wingdings"/>
      </w:rPr>
    </w:lvl>
  </w:abstractNum>
  <w:abstractNum w:abstractNumId="1" w15:restartNumberingAfterBreak="0">
    <w:nsid w:val="7B750FF4"/>
    <w:multiLevelType w:val="multilevel"/>
    <w:tmpl w:val="D96CB44C"/>
    <w:styleLink w:val="ListeAufzhlunga-b-c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52010470">
    <w:abstractNumId w:val="1"/>
  </w:num>
  <w:num w:numId="2" w16cid:durableId="18091219">
    <w:abstractNumId w:val="1"/>
    <w:lvlOverride w:ilvl="0">
      <w:startOverride w:val="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 w16cid:durableId="16100408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93217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6290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2348379">
    <w:abstractNumId w:val="0"/>
  </w:num>
  <w:num w:numId="7" w16cid:durableId="936444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43954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57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39209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37826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mc="http://schemas.openxmlformats.org/markup-compatibility/2006" xmlns:w15="http://schemas.microsoft.com/office/word/2012/wordml" mc:Ignorable="w15">
  <w15:person w15:author="THK_R6">
    <w15:presenceInfo w15:providerId="None" w15:userId="THK_R6"/>
  </w15:person>
  <w15:person w15:author="Gastbenutzer">
    <w15:presenceInfo w15:providerId="AD" w15:userId="S::urn:spo:anon#16c1c32667095b5f76b1a06918b313e01201d6b63c1192e6f904277202be71f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22"/>
  <w:trackRevisions w:val="tru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95"/>
    <w:rsid w:val="001117E2"/>
    <w:rsid w:val="001E715E"/>
    <w:rsid w:val="002F25FA"/>
    <w:rsid w:val="00474C41"/>
    <w:rsid w:val="004E0547"/>
    <w:rsid w:val="005C163F"/>
    <w:rsid w:val="0069311B"/>
    <w:rsid w:val="006E4C8F"/>
    <w:rsid w:val="00C24095"/>
    <w:rsid w:val="00C80278"/>
    <w:rsid w:val="00D219DC"/>
    <w:rsid w:val="00EA6A0F"/>
    <w:rsid w:val="00EB5CAF"/>
    <w:rsid w:val="00F34FD6"/>
    <w:rsid w:val="22F3E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A3ED260"/>
  <w15:chartTrackingRefBased/>
  <w15:docId w15:val="{556DDE9C-4DA7-4C2F-BE3B-08E9B3208B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next w:val="FlietextTH"/>
    <w:rsid w:val="002F25FA"/>
    <w:pPr>
      <w:spacing w:after="120" w:line="295" w:lineRule="auto"/>
    </w:pPr>
    <w:rPr>
      <w:rFonts w:ascii="Arial" w:hAnsi="Arial" w:eastAsia="Times New Roman" w:cs="Times New Roman"/>
      <w:color w:val="000000" w:themeColor="text1"/>
      <w:kern w:val="0"/>
      <w:sz w:val="20"/>
      <w:szCs w:val="20"/>
      <w:lang w:eastAsia="de-DE"/>
      <w14:ligatures w14:val="none"/>
    </w:rPr>
  </w:style>
  <w:style w:type="paragraph" w:styleId="Heading1">
    <w:name w:val="heading 1"/>
    <w:basedOn w:val="Normal"/>
    <w:next w:val="Normal"/>
    <w:link w:val="Heading1Char"/>
    <w:uiPriority w:val="9"/>
    <w:qFormat/>
    <w:rsid w:val="002F25F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uiPriority w:val="99"/>
    <w:semiHidden/>
    <w:rsid w:val="002F25FA"/>
    <w:rPr>
      <w:sz w:val="16"/>
      <w:szCs w:val="16"/>
    </w:rPr>
  </w:style>
  <w:style w:type="paragraph" w:styleId="CommentText">
    <w:name w:val="annotation text"/>
    <w:basedOn w:val="Normal"/>
    <w:link w:val="CommentTextChar"/>
    <w:uiPriority w:val="99"/>
    <w:semiHidden/>
    <w:rsid w:val="002F25FA"/>
    <w:rPr>
      <w:lang w:val="x-none" w:eastAsia="x-none"/>
    </w:rPr>
  </w:style>
  <w:style w:type="character" w:styleId="CommentTextChar" w:customStyle="1">
    <w:name w:val="Comment Text Char"/>
    <w:basedOn w:val="DefaultParagraphFont"/>
    <w:link w:val="CommentText"/>
    <w:uiPriority w:val="99"/>
    <w:semiHidden/>
    <w:rsid w:val="002F25FA"/>
    <w:rPr>
      <w:rFonts w:ascii="Arial" w:hAnsi="Arial" w:eastAsia="Times New Roman" w:cs="Times New Roman"/>
      <w:color w:val="000000" w:themeColor="text1"/>
      <w:kern w:val="0"/>
      <w:sz w:val="20"/>
      <w:szCs w:val="20"/>
      <w:lang w:val="x-none" w:eastAsia="x-none"/>
      <w14:ligatures w14:val="none"/>
    </w:rPr>
  </w:style>
  <w:style w:type="paragraph" w:styleId="FlietextTH" w:customStyle="1">
    <w:name w:val="Fließtext TH"/>
    <w:qFormat/>
    <w:rsid w:val="002F25FA"/>
    <w:pPr>
      <w:spacing w:after="120" w:line="295" w:lineRule="auto"/>
    </w:pPr>
    <w:rPr>
      <w:rFonts w:ascii="Arial" w:hAnsi="Arial" w:eastAsia="Times New Roman" w:cs="Times New Roman"/>
      <w:color w:val="000000" w:themeColor="text1"/>
      <w:kern w:val="0"/>
      <w:sz w:val="20"/>
      <w:szCs w:val="20"/>
      <w:lang w:eastAsia="de-DE"/>
      <w14:ligatures w14:val="none"/>
    </w:rPr>
  </w:style>
  <w:style w:type="character" w:styleId="Heading1Char" w:customStyle="1">
    <w:name w:val="Heading 1 Char"/>
    <w:basedOn w:val="DefaultParagraphFont"/>
    <w:link w:val="Heading1"/>
    <w:uiPriority w:val="9"/>
    <w:rsid w:val="002F25FA"/>
    <w:rPr>
      <w:rFonts w:asciiTheme="majorHAnsi" w:hAnsiTheme="majorHAnsi" w:eastAsiaTheme="majorEastAsia" w:cstheme="majorBidi"/>
      <w:color w:val="2F5496" w:themeColor="accent1" w:themeShade="BF"/>
      <w:kern w:val="0"/>
      <w:sz w:val="32"/>
      <w:szCs w:val="32"/>
      <w:lang w:eastAsia="de-DE"/>
      <w14:ligatures w14:val="none"/>
    </w:rPr>
  </w:style>
  <w:style w:type="paragraph" w:styleId="TOCHeading">
    <w:name w:val="TOC Heading"/>
    <w:basedOn w:val="Normal"/>
    <w:next w:val="Normal"/>
    <w:uiPriority w:val="39"/>
    <w:semiHidden/>
    <w:rsid w:val="002F25FA"/>
    <w:pPr>
      <w:keepNext/>
      <w:keepLines/>
      <w:suppressAutoHyphens/>
      <w:spacing w:after="100" w:afterLines="100" w:line="240" w:lineRule="auto"/>
      <w:outlineLvl w:val="0"/>
    </w:pPr>
    <w:rPr>
      <w:rFonts w:eastAsiaTheme="majorEastAsia" w:cstheme="majorBidi"/>
      <w:kern w:val="28"/>
      <w:sz w:val="31"/>
      <w:szCs w:val="28"/>
      <w:lang w:eastAsia="x-none"/>
    </w:rPr>
  </w:style>
  <w:style w:type="paragraph" w:styleId="Kopf-FuzeileTH" w:customStyle="1">
    <w:name w:val="Kopf-/Fußzeile TH"/>
    <w:uiPriority w:val="5"/>
    <w:qFormat/>
    <w:rsid w:val="002F25FA"/>
    <w:pPr>
      <w:spacing w:line="264" w:lineRule="auto"/>
    </w:pPr>
    <w:rPr>
      <w:rFonts w:ascii="Arial" w:hAnsi="Arial" w:eastAsia="Times New Roman" w:cs="Times New Roman"/>
      <w:noProof/>
      <w:color w:val="000000" w:themeColor="text1"/>
      <w:kern w:val="0"/>
      <w:sz w:val="15"/>
      <w:szCs w:val="17"/>
      <w:lang w:eastAsia="de-DE"/>
      <w14:ligatures w14:val="none"/>
    </w:rPr>
  </w:style>
  <w:style w:type="paragraph" w:styleId="FlietextTHnummeriert" w:customStyle="1">
    <w:name w:val="Fließtext TH (nummeriert)"/>
    <w:basedOn w:val="FlietextTH"/>
    <w:qFormat/>
    <w:rsid w:val="002F25FA"/>
    <w:pPr>
      <w:numPr>
        <w:numId w:val="1"/>
      </w:numPr>
    </w:pPr>
  </w:style>
  <w:style w:type="character" w:styleId="THRot" w:customStyle="1">
    <w:name w:val="TH Rot"/>
    <w:uiPriority w:val="11"/>
    <w:rsid w:val="002F25FA"/>
    <w:rPr>
      <w:b w:val="0"/>
      <w:color w:val="C90C0F"/>
    </w:rPr>
  </w:style>
  <w:style w:type="paragraph" w:styleId="SeitenzahlTH" w:customStyle="1">
    <w:name w:val="Seitenzahl TH"/>
    <w:basedOn w:val="Kopf-FuzeileTH"/>
    <w:uiPriority w:val="9"/>
    <w:locked/>
    <w:rsid w:val="002F25FA"/>
    <w:pPr>
      <w:jc w:val="right"/>
    </w:pPr>
  </w:style>
  <w:style w:type="numbering" w:styleId="ListeAufzhlunga-b-c1" w:customStyle="1">
    <w:name w:val="Liste Aufzählung a-b-c1"/>
    <w:uiPriority w:val="99"/>
    <w:rsid w:val="002F25FA"/>
    <w:pPr>
      <w:numPr>
        <w:numId w:val="1"/>
      </w:numPr>
    </w:pPr>
  </w:style>
  <w:style w:type="paragraph" w:styleId="Footer">
    <w:name w:val="footer"/>
    <w:basedOn w:val="Normal"/>
    <w:link w:val="FooterChar"/>
    <w:uiPriority w:val="99"/>
    <w:unhideWhenUsed/>
    <w:rsid w:val="002F25FA"/>
    <w:pPr>
      <w:tabs>
        <w:tab w:val="center" w:pos="4536"/>
        <w:tab w:val="right" w:pos="9072"/>
      </w:tabs>
      <w:spacing w:after="0" w:line="240" w:lineRule="auto"/>
    </w:pPr>
  </w:style>
  <w:style w:type="character" w:styleId="FooterChar" w:customStyle="1">
    <w:name w:val="Footer Char"/>
    <w:basedOn w:val="DefaultParagraphFont"/>
    <w:link w:val="Footer"/>
    <w:uiPriority w:val="99"/>
    <w:rsid w:val="002F25FA"/>
    <w:rPr>
      <w:rFonts w:ascii="Arial" w:hAnsi="Arial" w:eastAsia="Times New Roman" w:cs="Times New Roman"/>
      <w:color w:val="000000" w:themeColor="text1"/>
      <w:kern w:val="0"/>
      <w:sz w:val="20"/>
      <w:szCs w:val="20"/>
      <w:lang w:eastAsia="de-DE"/>
      <w14:ligatures w14:val="none"/>
    </w:rPr>
  </w:style>
  <w:style w:type="paragraph" w:styleId="Header">
    <w:name w:val="header"/>
    <w:basedOn w:val="Normal"/>
    <w:link w:val="HeaderChar"/>
    <w:uiPriority w:val="99"/>
    <w:unhideWhenUsed/>
    <w:rsid w:val="002F25FA"/>
    <w:pPr>
      <w:tabs>
        <w:tab w:val="center" w:pos="4536"/>
        <w:tab w:val="right" w:pos="9072"/>
      </w:tabs>
      <w:spacing w:after="0" w:line="240" w:lineRule="auto"/>
    </w:pPr>
  </w:style>
  <w:style w:type="character" w:styleId="HeaderChar" w:customStyle="1">
    <w:name w:val="Header Char"/>
    <w:basedOn w:val="DefaultParagraphFont"/>
    <w:link w:val="Header"/>
    <w:uiPriority w:val="99"/>
    <w:rsid w:val="002F25FA"/>
    <w:rPr>
      <w:rFonts w:ascii="Arial" w:hAnsi="Arial" w:eastAsia="Times New Roman" w:cs="Times New Roman"/>
      <w:color w:val="000000" w:themeColor="text1"/>
      <w:kern w:val="0"/>
      <w:sz w:val="20"/>
      <w:szCs w:val="20"/>
      <w:lang w:eastAsia="de-DE"/>
      <w14:ligatures w14:val="none"/>
    </w:rPr>
  </w:style>
  <w:style w:type="paragraph" w:styleId="Revision">
    <w:name w:val="Revision"/>
    <w:hidden/>
    <w:uiPriority w:val="99"/>
    <w:semiHidden/>
    <w:rsid w:val="002F25FA"/>
    <w:rPr>
      <w:rFonts w:ascii="Arial" w:hAnsi="Arial" w:eastAsia="Times New Roman" w:cs="Times New Roman"/>
      <w:color w:val="000000" w:themeColor="text1"/>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microsoft.com/office/2011/relationships/people" Target="people.xml" Id="rId13" /><Relationship Type="http://schemas.openxmlformats.org/officeDocument/2006/relationships/settings" Target="settings.xml" Id="rId3" /><Relationship Type="http://schemas.openxmlformats.org/officeDocument/2006/relationships/comments" Target="comment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theme" Target="theme/theme1.xml" Id="rId14" /><Relationship Type="http://schemas.microsoft.com/office/2018/08/relationships/commentsExtensible" Target="commentsExtensible.xml" Id="R4bba5c4411a44a3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Christian Noss (cnoss)</dc:creator>
  <keywords/>
  <dc:description/>
  <lastModifiedBy>Gastbenutzer</lastModifiedBy>
  <revision>5</revision>
  <dcterms:created xsi:type="dcterms:W3CDTF">2023-11-02T21:45:00.0000000Z</dcterms:created>
  <dcterms:modified xsi:type="dcterms:W3CDTF">2023-11-08T09:32:48.3084894Z</dcterms:modified>
</coreProperties>
</file>